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BAE" w:rsidRPr="00F55CF4" w:rsidRDefault="00F55CF4" w:rsidP="00F75ACB">
      <w:pPr>
        <w:spacing w:before="120" w:after="120" w:line="360" w:lineRule="auto"/>
        <w:jc w:val="center"/>
        <w:rPr>
          <w:rFonts w:ascii="Times New Roman" w:hAnsi="Times New Roman" w:cs="Times New Roman"/>
          <w:b/>
          <w:sz w:val="40"/>
          <w:szCs w:val="20"/>
        </w:rPr>
      </w:pPr>
      <w:r w:rsidRPr="00F55CF4">
        <w:rPr>
          <w:rFonts w:ascii="Times New Roman" w:hAnsi="Times New Roman" w:cs="Times New Roman"/>
          <w:b/>
          <w:sz w:val="40"/>
          <w:szCs w:val="20"/>
        </w:rPr>
        <w:t>THUYẾT MINH KỸ THUẬT</w:t>
      </w:r>
    </w:p>
    <w:p w:rsidR="00CE299E" w:rsidRPr="00F75ACB" w:rsidRDefault="00CE299E" w:rsidP="009F0ACF">
      <w:pPr>
        <w:pStyle w:val="Heading1"/>
      </w:pPr>
      <w:r w:rsidRPr="00F75ACB">
        <w:t>Giới thiệu chung về dự án</w:t>
      </w:r>
    </w:p>
    <w:p w:rsidR="001104D3" w:rsidRPr="00182E5D" w:rsidRDefault="001104D3" w:rsidP="00F75ACB">
      <w:pPr>
        <w:pStyle w:val="ListParagraph"/>
        <w:numPr>
          <w:ilvl w:val="0"/>
          <w:numId w:val="11"/>
        </w:numPr>
        <w:spacing w:before="120" w:after="120" w:line="360" w:lineRule="auto"/>
        <w:rPr>
          <w:rFonts w:ascii="Times New Roman" w:hAnsi="Times New Roman" w:cs="Times New Roman"/>
          <w:sz w:val="24"/>
          <w:szCs w:val="24"/>
        </w:rPr>
      </w:pPr>
      <w:r w:rsidRPr="00182E5D">
        <w:rPr>
          <w:rFonts w:ascii="Times New Roman" w:hAnsi="Times New Roman" w:cs="Times New Roman"/>
          <w:sz w:val="24"/>
          <w:szCs w:val="24"/>
        </w:rPr>
        <w:t>Tên dự án: Xây dựng hệ thống phần mềm quản lý an toàn</w:t>
      </w:r>
      <w:r w:rsidR="00D21DAC" w:rsidRPr="00182E5D">
        <w:rPr>
          <w:rFonts w:ascii="Times New Roman" w:hAnsi="Times New Roman" w:cs="Times New Roman"/>
          <w:sz w:val="24"/>
          <w:szCs w:val="24"/>
        </w:rPr>
        <w:t xml:space="preserve"> (PA – HSSE)</w:t>
      </w:r>
    </w:p>
    <w:p w:rsidR="001104D3" w:rsidRPr="00182E5D" w:rsidRDefault="001104D3" w:rsidP="00F75ACB">
      <w:pPr>
        <w:pStyle w:val="ListParagraph"/>
        <w:numPr>
          <w:ilvl w:val="0"/>
          <w:numId w:val="11"/>
        </w:numPr>
        <w:spacing w:before="120" w:after="120" w:line="360" w:lineRule="auto"/>
        <w:rPr>
          <w:rFonts w:ascii="Times New Roman" w:hAnsi="Times New Roman" w:cs="Times New Roman"/>
          <w:sz w:val="24"/>
          <w:szCs w:val="24"/>
        </w:rPr>
      </w:pPr>
      <w:r w:rsidRPr="00182E5D">
        <w:rPr>
          <w:rFonts w:ascii="Times New Roman" w:hAnsi="Times New Roman" w:cs="Times New Roman"/>
          <w:sz w:val="24"/>
          <w:szCs w:val="24"/>
        </w:rPr>
        <w:t>Nội dung cung cấp chính:</w:t>
      </w:r>
    </w:p>
    <w:p w:rsidR="001104D3" w:rsidRPr="00182E5D" w:rsidRDefault="001104D3" w:rsidP="00F75ACB">
      <w:pPr>
        <w:pStyle w:val="ListParagraph"/>
        <w:numPr>
          <w:ilvl w:val="1"/>
          <w:numId w:val="11"/>
        </w:numPr>
        <w:spacing w:before="120" w:after="120" w:line="360" w:lineRule="auto"/>
        <w:rPr>
          <w:rFonts w:ascii="Times New Roman" w:hAnsi="Times New Roman" w:cs="Times New Roman"/>
          <w:sz w:val="24"/>
          <w:szCs w:val="24"/>
        </w:rPr>
      </w:pPr>
      <w:r w:rsidRPr="00182E5D">
        <w:rPr>
          <w:rFonts w:ascii="Times New Roman" w:hAnsi="Times New Roman" w:cs="Times New Roman"/>
          <w:sz w:val="24"/>
          <w:szCs w:val="24"/>
        </w:rPr>
        <w:t>Hệ thống phần mềm quản lý an toàn, bao gồm phần mềm, dịch vụ triển khai, đào tạo và chuyển giao công nghệ</w:t>
      </w:r>
    </w:p>
    <w:p w:rsidR="001104D3" w:rsidRPr="00182E5D" w:rsidRDefault="001104D3" w:rsidP="00F75ACB">
      <w:pPr>
        <w:pStyle w:val="ListParagraph"/>
        <w:numPr>
          <w:ilvl w:val="1"/>
          <w:numId w:val="11"/>
        </w:numPr>
        <w:spacing w:before="120" w:after="120" w:line="360" w:lineRule="auto"/>
        <w:rPr>
          <w:rFonts w:ascii="Times New Roman" w:hAnsi="Times New Roman" w:cs="Times New Roman"/>
          <w:sz w:val="24"/>
          <w:szCs w:val="24"/>
        </w:rPr>
      </w:pPr>
      <w:r w:rsidRPr="00182E5D">
        <w:rPr>
          <w:rFonts w:ascii="Times New Roman" w:hAnsi="Times New Roman" w:cs="Times New Roman"/>
          <w:sz w:val="24"/>
          <w:szCs w:val="24"/>
        </w:rPr>
        <w:t xml:space="preserve">Dịch vụ chuyển đổi dữ liệu, số hóa tài liệu </w:t>
      </w:r>
    </w:p>
    <w:p w:rsidR="001104D3" w:rsidRPr="00182E5D" w:rsidRDefault="001104D3" w:rsidP="00F75ACB">
      <w:pPr>
        <w:pStyle w:val="ListParagraph"/>
        <w:numPr>
          <w:ilvl w:val="0"/>
          <w:numId w:val="11"/>
        </w:numPr>
        <w:spacing w:before="120" w:after="120" w:line="360" w:lineRule="auto"/>
        <w:rPr>
          <w:rFonts w:ascii="Times New Roman" w:hAnsi="Times New Roman" w:cs="Times New Roman"/>
          <w:sz w:val="24"/>
          <w:szCs w:val="24"/>
        </w:rPr>
      </w:pPr>
      <w:r w:rsidRPr="00182E5D">
        <w:rPr>
          <w:rFonts w:ascii="Times New Roman" w:hAnsi="Times New Roman" w:cs="Times New Roman"/>
          <w:sz w:val="24"/>
          <w:szCs w:val="24"/>
        </w:rPr>
        <w:t>Thời gian thực hiện dự kiến:</w:t>
      </w:r>
    </w:p>
    <w:p w:rsidR="001104D3" w:rsidRPr="00182E5D" w:rsidRDefault="001104D3" w:rsidP="00F75ACB">
      <w:pPr>
        <w:pStyle w:val="ListParagraph"/>
        <w:numPr>
          <w:ilvl w:val="0"/>
          <w:numId w:val="11"/>
        </w:numPr>
        <w:spacing w:before="120" w:after="120" w:line="360" w:lineRule="auto"/>
        <w:rPr>
          <w:rFonts w:ascii="Times New Roman" w:hAnsi="Times New Roman" w:cs="Times New Roman"/>
          <w:sz w:val="24"/>
          <w:szCs w:val="24"/>
        </w:rPr>
      </w:pPr>
      <w:r w:rsidRPr="00182E5D">
        <w:rPr>
          <w:rFonts w:ascii="Times New Roman" w:hAnsi="Times New Roman" w:cs="Times New Roman"/>
          <w:sz w:val="24"/>
          <w:szCs w:val="24"/>
        </w:rPr>
        <w:t>Mục tiêu của dự án:</w:t>
      </w:r>
    </w:p>
    <w:p w:rsidR="001104D3" w:rsidRPr="00182E5D" w:rsidRDefault="001104D3" w:rsidP="00F75ACB">
      <w:pPr>
        <w:pStyle w:val="ListParagraph"/>
        <w:numPr>
          <w:ilvl w:val="1"/>
          <w:numId w:val="11"/>
        </w:numPr>
        <w:spacing w:before="120" w:after="120" w:line="360" w:lineRule="auto"/>
        <w:rPr>
          <w:rFonts w:ascii="Times New Roman" w:hAnsi="Times New Roman" w:cs="Times New Roman"/>
          <w:sz w:val="24"/>
          <w:szCs w:val="24"/>
        </w:rPr>
      </w:pPr>
      <w:r w:rsidRPr="00182E5D">
        <w:rPr>
          <w:rFonts w:ascii="Times New Roman" w:hAnsi="Times New Roman" w:cs="Times New Roman"/>
          <w:sz w:val="24"/>
          <w:szCs w:val="24"/>
        </w:rPr>
        <w:t>Cung cấp hệ thống kiểm soát an toàn theo tài liệu SMS của PA.</w:t>
      </w:r>
    </w:p>
    <w:p w:rsidR="001104D3" w:rsidRPr="00182E5D" w:rsidRDefault="001104D3" w:rsidP="00F75ACB">
      <w:pPr>
        <w:pStyle w:val="ListParagraph"/>
        <w:numPr>
          <w:ilvl w:val="1"/>
          <w:numId w:val="11"/>
        </w:numPr>
        <w:spacing w:before="120" w:after="120" w:line="360" w:lineRule="auto"/>
        <w:rPr>
          <w:rFonts w:ascii="Times New Roman" w:hAnsi="Times New Roman" w:cs="Times New Roman"/>
          <w:sz w:val="24"/>
          <w:szCs w:val="24"/>
        </w:rPr>
      </w:pPr>
      <w:r w:rsidRPr="00182E5D">
        <w:rPr>
          <w:rFonts w:ascii="Times New Roman" w:hAnsi="Times New Roman" w:cs="Times New Roman"/>
          <w:sz w:val="24"/>
          <w:szCs w:val="24"/>
        </w:rPr>
        <w:t>Phục vụ công tác kiểm tra, đánh giá và lưu các kết quả.</w:t>
      </w:r>
    </w:p>
    <w:p w:rsidR="001104D3" w:rsidRPr="00182E5D" w:rsidRDefault="001104D3" w:rsidP="00F75ACB">
      <w:pPr>
        <w:pStyle w:val="ListParagraph"/>
        <w:numPr>
          <w:ilvl w:val="1"/>
          <w:numId w:val="11"/>
        </w:numPr>
        <w:spacing w:before="120" w:after="120" w:line="360" w:lineRule="auto"/>
        <w:rPr>
          <w:rFonts w:ascii="Times New Roman" w:hAnsi="Times New Roman" w:cs="Times New Roman"/>
          <w:sz w:val="24"/>
          <w:szCs w:val="24"/>
        </w:rPr>
      </w:pPr>
      <w:r w:rsidRPr="00182E5D">
        <w:rPr>
          <w:rFonts w:ascii="Times New Roman" w:hAnsi="Times New Roman" w:cs="Times New Roman"/>
          <w:sz w:val="24"/>
          <w:szCs w:val="24"/>
        </w:rPr>
        <w:t>Lưu và phân phối các tài liệu, văn bản phổ biến an ninh an toàn.</w:t>
      </w:r>
    </w:p>
    <w:p w:rsidR="001104D3" w:rsidRPr="00182E5D" w:rsidRDefault="001104D3" w:rsidP="00F75ACB">
      <w:pPr>
        <w:pStyle w:val="ListParagraph"/>
        <w:numPr>
          <w:ilvl w:val="1"/>
          <w:numId w:val="11"/>
        </w:numPr>
        <w:spacing w:before="120" w:after="120" w:line="360" w:lineRule="auto"/>
        <w:rPr>
          <w:rFonts w:ascii="Times New Roman" w:hAnsi="Times New Roman" w:cs="Times New Roman"/>
          <w:sz w:val="24"/>
          <w:szCs w:val="24"/>
        </w:rPr>
      </w:pPr>
      <w:r w:rsidRPr="00182E5D">
        <w:rPr>
          <w:rFonts w:ascii="Times New Roman" w:hAnsi="Times New Roman" w:cs="Times New Roman"/>
          <w:sz w:val="24"/>
          <w:szCs w:val="24"/>
        </w:rPr>
        <w:t>Cung cấp cơ sở kiểm tra, đánh giá nội bộ và lưu các kết quả bài kiểm tra (lý thuyết, thực hành).</w:t>
      </w:r>
    </w:p>
    <w:p w:rsidR="00CE299E" w:rsidRPr="00F75ACB" w:rsidRDefault="00CE299E" w:rsidP="00F75ACB">
      <w:pPr>
        <w:pStyle w:val="Heading1"/>
        <w:spacing w:before="120" w:after="120" w:line="360" w:lineRule="auto"/>
        <w:rPr>
          <w:rFonts w:cs="Times New Roman"/>
        </w:rPr>
      </w:pPr>
      <w:r w:rsidRPr="00F75ACB">
        <w:rPr>
          <w:rFonts w:cs="Times New Roman"/>
        </w:rPr>
        <w:t>Yêu cầu kỹ thuật</w:t>
      </w:r>
    </w:p>
    <w:p w:rsidR="00CE299E" w:rsidRPr="00F75ACB" w:rsidRDefault="00CE299E" w:rsidP="00F75ACB">
      <w:pPr>
        <w:pStyle w:val="Heading2"/>
        <w:spacing w:before="120" w:after="120" w:line="360" w:lineRule="auto"/>
        <w:rPr>
          <w:rFonts w:cs="Times New Roman"/>
        </w:rPr>
      </w:pPr>
      <w:r w:rsidRPr="00F75ACB">
        <w:rPr>
          <w:rFonts w:cs="Times New Roman"/>
        </w:rPr>
        <w:t>Yêu cầu chung</w:t>
      </w:r>
    </w:p>
    <w:tbl>
      <w:tblPr>
        <w:tblW w:w="9365" w:type="dxa"/>
        <w:tblInd w:w="21" w:type="dxa"/>
        <w:tblLayout w:type="fixed"/>
        <w:tblCellMar>
          <w:left w:w="30" w:type="dxa"/>
          <w:right w:w="30" w:type="dxa"/>
        </w:tblCellMar>
        <w:tblLook w:val="04A0" w:firstRow="1" w:lastRow="0" w:firstColumn="1" w:lastColumn="0" w:noHBand="0" w:noVBand="1"/>
      </w:tblPr>
      <w:tblGrid>
        <w:gridCol w:w="718"/>
        <w:gridCol w:w="2126"/>
        <w:gridCol w:w="6521"/>
      </w:tblGrid>
      <w:tr w:rsidR="00F75ACB" w:rsidRPr="00F75ACB" w:rsidTr="00AA2DB1">
        <w:trPr>
          <w:trHeight w:hRule="exact" w:val="582"/>
          <w:tblHeader/>
        </w:trPr>
        <w:tc>
          <w:tcPr>
            <w:tcW w:w="718" w:type="dxa"/>
            <w:tcBorders>
              <w:top w:val="single" w:sz="6" w:space="0" w:color="auto"/>
              <w:left w:val="single" w:sz="6" w:space="0" w:color="auto"/>
              <w:bottom w:val="single" w:sz="6" w:space="0" w:color="auto"/>
              <w:right w:val="single" w:sz="6" w:space="0" w:color="auto"/>
            </w:tcBorders>
            <w:shd w:val="clear" w:color="auto" w:fill="CCCCCC"/>
            <w:vAlign w:val="center"/>
            <w:hideMark/>
          </w:tcPr>
          <w:p w:rsidR="00F75ACB" w:rsidRPr="00F75ACB" w:rsidRDefault="00F75ACB" w:rsidP="00F75ACB">
            <w:pPr>
              <w:keepNext/>
              <w:spacing w:before="120" w:after="120" w:line="360" w:lineRule="auto"/>
              <w:jc w:val="center"/>
              <w:rPr>
                <w:rFonts w:ascii="Times New Roman" w:hAnsi="Times New Roman" w:cs="Times New Roman"/>
                <w:b/>
                <w:bCs/>
                <w:snapToGrid w:val="0"/>
                <w:sz w:val="24"/>
                <w:szCs w:val="24"/>
                <w:lang w:val="vi-VN"/>
              </w:rPr>
            </w:pPr>
            <w:r w:rsidRPr="00F75ACB">
              <w:rPr>
                <w:rFonts w:ascii="Times New Roman" w:hAnsi="Times New Roman" w:cs="Times New Roman"/>
                <w:b/>
                <w:bCs/>
                <w:snapToGrid w:val="0"/>
                <w:sz w:val="24"/>
                <w:szCs w:val="24"/>
              </w:rPr>
              <w:t>STT</w:t>
            </w:r>
          </w:p>
        </w:tc>
        <w:tc>
          <w:tcPr>
            <w:tcW w:w="2126" w:type="dxa"/>
            <w:tcBorders>
              <w:top w:val="single" w:sz="6" w:space="0" w:color="auto"/>
              <w:left w:val="single" w:sz="6" w:space="0" w:color="auto"/>
              <w:bottom w:val="single" w:sz="6" w:space="0" w:color="auto"/>
              <w:right w:val="single" w:sz="6" w:space="0" w:color="auto"/>
            </w:tcBorders>
            <w:shd w:val="clear" w:color="auto" w:fill="CCCCCC"/>
            <w:vAlign w:val="center"/>
            <w:hideMark/>
          </w:tcPr>
          <w:p w:rsidR="00F75ACB" w:rsidRPr="00F75ACB" w:rsidRDefault="002A7956" w:rsidP="00F75ACB">
            <w:pPr>
              <w:keepNext/>
              <w:spacing w:before="120" w:after="120" w:line="360" w:lineRule="auto"/>
              <w:jc w:val="center"/>
              <w:rPr>
                <w:rFonts w:ascii="Times New Roman" w:hAnsi="Times New Roman" w:cs="Times New Roman"/>
                <w:b/>
                <w:bCs/>
                <w:snapToGrid w:val="0"/>
                <w:sz w:val="24"/>
                <w:szCs w:val="24"/>
                <w:lang w:val="vi-VN"/>
              </w:rPr>
            </w:pPr>
            <w:r>
              <w:rPr>
                <w:rFonts w:ascii="Times New Roman" w:hAnsi="Times New Roman" w:cs="Times New Roman"/>
                <w:b/>
                <w:bCs/>
                <w:snapToGrid w:val="0"/>
                <w:sz w:val="24"/>
                <w:szCs w:val="24"/>
              </w:rPr>
              <w:t>YÊU CẦU</w:t>
            </w:r>
          </w:p>
        </w:tc>
        <w:tc>
          <w:tcPr>
            <w:tcW w:w="6521" w:type="dxa"/>
            <w:tcBorders>
              <w:top w:val="single" w:sz="6" w:space="0" w:color="auto"/>
              <w:left w:val="single" w:sz="6" w:space="0" w:color="auto"/>
              <w:bottom w:val="single" w:sz="6" w:space="0" w:color="auto"/>
              <w:right w:val="single" w:sz="6" w:space="0" w:color="auto"/>
            </w:tcBorders>
            <w:shd w:val="clear" w:color="auto" w:fill="CCCCCC"/>
            <w:vAlign w:val="center"/>
            <w:hideMark/>
          </w:tcPr>
          <w:p w:rsidR="00F75ACB" w:rsidRPr="00F75ACB" w:rsidRDefault="002A7956" w:rsidP="00F75ACB">
            <w:pPr>
              <w:keepNext/>
              <w:spacing w:before="120" w:after="120" w:line="360" w:lineRule="auto"/>
              <w:jc w:val="center"/>
              <w:rPr>
                <w:rFonts w:ascii="Times New Roman" w:hAnsi="Times New Roman" w:cs="Times New Roman"/>
                <w:b/>
                <w:bCs/>
                <w:snapToGrid w:val="0"/>
                <w:sz w:val="24"/>
                <w:szCs w:val="24"/>
                <w:lang w:val="vi-VN"/>
              </w:rPr>
            </w:pPr>
            <w:r>
              <w:rPr>
                <w:rFonts w:ascii="Times New Roman" w:hAnsi="Times New Roman" w:cs="Times New Roman"/>
                <w:b/>
                <w:bCs/>
                <w:snapToGrid w:val="0"/>
                <w:sz w:val="24"/>
                <w:szCs w:val="24"/>
              </w:rPr>
              <w:t>THÔNG TIN MÔ TẢ</w:t>
            </w:r>
          </w:p>
        </w:tc>
      </w:tr>
      <w:tr w:rsidR="00F75ACB" w:rsidRPr="00413081" w:rsidTr="00AA2DB1">
        <w:trPr>
          <w:trHeight w:val="390"/>
        </w:trPr>
        <w:tc>
          <w:tcPr>
            <w:tcW w:w="718" w:type="dxa"/>
            <w:tcBorders>
              <w:top w:val="nil"/>
              <w:left w:val="single" w:sz="6" w:space="0" w:color="auto"/>
              <w:bottom w:val="single" w:sz="4" w:space="0" w:color="auto"/>
              <w:right w:val="single" w:sz="6" w:space="0" w:color="auto"/>
            </w:tcBorders>
            <w:vAlign w:val="center"/>
            <w:hideMark/>
          </w:tcPr>
          <w:p w:rsidR="00F75ACB" w:rsidRPr="00F75ACB" w:rsidRDefault="00F75ACB" w:rsidP="00F75ACB">
            <w:pPr>
              <w:spacing w:before="120" w:after="120" w:line="360" w:lineRule="auto"/>
              <w:jc w:val="center"/>
              <w:rPr>
                <w:rFonts w:ascii="Times New Roman" w:hAnsi="Times New Roman" w:cs="Times New Roman"/>
                <w:snapToGrid w:val="0"/>
                <w:sz w:val="24"/>
                <w:szCs w:val="24"/>
                <w:lang w:val="vi-VN"/>
              </w:rPr>
            </w:pPr>
            <w:r w:rsidRPr="00F75ACB">
              <w:rPr>
                <w:rFonts w:ascii="Times New Roman" w:hAnsi="Times New Roman" w:cs="Times New Roman"/>
                <w:snapToGrid w:val="0"/>
                <w:sz w:val="24"/>
                <w:szCs w:val="24"/>
              </w:rPr>
              <w:t>A.0</w:t>
            </w:r>
          </w:p>
        </w:tc>
        <w:tc>
          <w:tcPr>
            <w:tcW w:w="2126" w:type="dxa"/>
            <w:tcBorders>
              <w:top w:val="nil"/>
              <w:left w:val="single" w:sz="6" w:space="0" w:color="auto"/>
              <w:bottom w:val="single" w:sz="4" w:space="0" w:color="auto"/>
              <w:right w:val="single" w:sz="6" w:space="0" w:color="auto"/>
            </w:tcBorders>
            <w:vAlign w:val="center"/>
            <w:hideMark/>
          </w:tcPr>
          <w:p w:rsidR="00F75ACB" w:rsidRPr="00F75ACB" w:rsidRDefault="00155F27" w:rsidP="00155F27">
            <w:pPr>
              <w:spacing w:before="120" w:after="120" w:line="360" w:lineRule="auto"/>
              <w:rPr>
                <w:rFonts w:ascii="Times New Roman" w:hAnsi="Times New Roman" w:cs="Times New Roman"/>
                <w:snapToGrid w:val="0"/>
                <w:sz w:val="24"/>
                <w:szCs w:val="24"/>
                <w:lang w:val="vi-VN"/>
              </w:rPr>
            </w:pPr>
            <w:r w:rsidRPr="0048397C">
              <w:rPr>
                <w:rFonts w:ascii="Times New Roman" w:hAnsi="Times New Roman" w:cs="Times New Roman"/>
                <w:snapToGrid w:val="0"/>
                <w:sz w:val="24"/>
                <w:szCs w:val="24"/>
                <w:lang w:val="vi-VN"/>
                <w:rPrChange w:id="0" w:author="Windows User" w:date="2017-09-07T09:09:00Z">
                  <w:rPr>
                    <w:rFonts w:ascii="Times New Roman" w:hAnsi="Times New Roman" w:cs="Times New Roman"/>
                    <w:snapToGrid w:val="0"/>
                    <w:sz w:val="24"/>
                    <w:szCs w:val="24"/>
                  </w:rPr>
                </w:rPrChange>
              </w:rPr>
              <w:t>Chức năng xử lý nghiệp vụ</w:t>
            </w:r>
          </w:p>
        </w:tc>
        <w:tc>
          <w:tcPr>
            <w:tcW w:w="6521" w:type="dxa"/>
            <w:tcBorders>
              <w:top w:val="nil"/>
              <w:left w:val="single" w:sz="6" w:space="0" w:color="auto"/>
              <w:bottom w:val="single" w:sz="4" w:space="0" w:color="auto"/>
              <w:right w:val="single" w:sz="6" w:space="0" w:color="auto"/>
            </w:tcBorders>
            <w:hideMark/>
          </w:tcPr>
          <w:p w:rsidR="00F75ACB" w:rsidRPr="0048397C" w:rsidRDefault="001C287C" w:rsidP="001C287C">
            <w:pPr>
              <w:pStyle w:val="Clause"/>
              <w:numPr>
                <w:ilvl w:val="0"/>
                <w:numId w:val="0"/>
              </w:numPr>
              <w:tabs>
                <w:tab w:val="clear" w:pos="550"/>
                <w:tab w:val="left" w:pos="74"/>
              </w:tabs>
              <w:spacing w:line="360" w:lineRule="auto"/>
              <w:ind w:left="74" w:right="60" w:hanging="74"/>
              <w:rPr>
                <w:szCs w:val="24"/>
                <w:lang w:val="vi-VN"/>
                <w:rPrChange w:id="1" w:author="Windows User" w:date="2017-09-07T09:09:00Z">
                  <w:rPr>
                    <w:szCs w:val="24"/>
                  </w:rPr>
                </w:rPrChange>
              </w:rPr>
            </w:pPr>
            <w:r w:rsidRPr="0048397C">
              <w:rPr>
                <w:szCs w:val="24"/>
                <w:lang w:val="vi-VN"/>
                <w:rPrChange w:id="2" w:author="Windows User" w:date="2017-09-07T09:09:00Z">
                  <w:rPr>
                    <w:szCs w:val="24"/>
                  </w:rPr>
                </w:rPrChange>
              </w:rPr>
              <w:t xml:space="preserve"> Xem thêm yêu cầu nghiệp vụ tại mục 2.3. Yêu cầu nghiệp vụ của phần mềm</w:t>
            </w:r>
          </w:p>
        </w:tc>
      </w:tr>
      <w:tr w:rsidR="00F75ACB" w:rsidRPr="00F75ACB" w:rsidTr="00AA2DB1">
        <w:trPr>
          <w:trHeight w:val="1164"/>
        </w:trPr>
        <w:tc>
          <w:tcPr>
            <w:tcW w:w="718" w:type="dxa"/>
            <w:tcBorders>
              <w:top w:val="single" w:sz="4" w:space="0" w:color="auto"/>
              <w:left w:val="single" w:sz="4" w:space="0" w:color="auto"/>
              <w:bottom w:val="single" w:sz="4" w:space="0" w:color="auto"/>
              <w:right w:val="single" w:sz="6" w:space="0" w:color="auto"/>
            </w:tcBorders>
            <w:vAlign w:val="center"/>
            <w:hideMark/>
          </w:tcPr>
          <w:p w:rsidR="00F75ACB" w:rsidRPr="00F75ACB" w:rsidRDefault="00F75ACB" w:rsidP="00F75ACB">
            <w:pPr>
              <w:spacing w:before="120" w:after="120" w:line="360" w:lineRule="auto"/>
              <w:jc w:val="center"/>
              <w:rPr>
                <w:rFonts w:ascii="Times New Roman" w:hAnsi="Times New Roman" w:cs="Times New Roman"/>
                <w:snapToGrid w:val="0"/>
                <w:sz w:val="24"/>
                <w:szCs w:val="24"/>
                <w:lang w:val="vi-VN"/>
              </w:rPr>
            </w:pPr>
            <w:r w:rsidRPr="00F75ACB">
              <w:rPr>
                <w:rFonts w:ascii="Times New Roman" w:hAnsi="Times New Roman" w:cs="Times New Roman"/>
                <w:snapToGrid w:val="0"/>
                <w:sz w:val="24"/>
                <w:szCs w:val="24"/>
              </w:rPr>
              <w:t>A.1</w:t>
            </w:r>
          </w:p>
        </w:tc>
        <w:tc>
          <w:tcPr>
            <w:tcW w:w="2126" w:type="dxa"/>
            <w:tcBorders>
              <w:top w:val="single" w:sz="4" w:space="0" w:color="auto"/>
              <w:left w:val="single" w:sz="6" w:space="0" w:color="auto"/>
              <w:bottom w:val="single" w:sz="4" w:space="0" w:color="auto"/>
              <w:right w:val="single" w:sz="6" w:space="0" w:color="auto"/>
            </w:tcBorders>
            <w:vAlign w:val="center"/>
            <w:hideMark/>
          </w:tcPr>
          <w:p w:rsidR="00155F27" w:rsidRPr="0048397C" w:rsidRDefault="00155F27" w:rsidP="00155F27">
            <w:pPr>
              <w:spacing w:before="120" w:after="120" w:line="360" w:lineRule="auto"/>
              <w:rPr>
                <w:rFonts w:ascii="Times New Roman" w:hAnsi="Times New Roman" w:cs="Times New Roman"/>
                <w:snapToGrid w:val="0"/>
                <w:sz w:val="24"/>
                <w:szCs w:val="24"/>
                <w:lang w:val="vi-VN"/>
                <w:rPrChange w:id="3" w:author="Windows User" w:date="2017-09-07T09:09:00Z">
                  <w:rPr>
                    <w:rFonts w:ascii="Times New Roman" w:hAnsi="Times New Roman" w:cs="Times New Roman"/>
                    <w:snapToGrid w:val="0"/>
                    <w:sz w:val="24"/>
                    <w:szCs w:val="24"/>
                  </w:rPr>
                </w:rPrChange>
              </w:rPr>
            </w:pPr>
            <w:r w:rsidRPr="0048397C">
              <w:rPr>
                <w:rFonts w:ascii="Times New Roman" w:hAnsi="Times New Roman" w:cs="Times New Roman"/>
                <w:snapToGrid w:val="0"/>
                <w:sz w:val="24"/>
                <w:szCs w:val="24"/>
                <w:lang w:val="vi-VN"/>
                <w:rPrChange w:id="4" w:author="Windows User" w:date="2017-09-07T09:09:00Z">
                  <w:rPr>
                    <w:rFonts w:ascii="Times New Roman" w:hAnsi="Times New Roman" w:cs="Times New Roman"/>
                    <w:snapToGrid w:val="0"/>
                    <w:sz w:val="24"/>
                    <w:szCs w:val="24"/>
                  </w:rPr>
                </w:rPrChange>
              </w:rPr>
              <w:t>Mô hình tổng thể của hệ thống</w:t>
            </w:r>
          </w:p>
        </w:tc>
        <w:tc>
          <w:tcPr>
            <w:tcW w:w="6521" w:type="dxa"/>
            <w:tcBorders>
              <w:top w:val="single" w:sz="4" w:space="0" w:color="auto"/>
              <w:left w:val="single" w:sz="6" w:space="0" w:color="auto"/>
              <w:bottom w:val="single" w:sz="4" w:space="0" w:color="auto"/>
              <w:right w:val="single" w:sz="6" w:space="0" w:color="auto"/>
            </w:tcBorders>
            <w:hideMark/>
          </w:tcPr>
          <w:p w:rsidR="00F75ACB" w:rsidRPr="0048397C" w:rsidRDefault="00EC53DA" w:rsidP="00F75ACB">
            <w:pPr>
              <w:pStyle w:val="Clause"/>
              <w:numPr>
                <w:ilvl w:val="0"/>
                <w:numId w:val="0"/>
              </w:numPr>
              <w:spacing w:line="360" w:lineRule="auto"/>
              <w:ind w:left="56" w:right="60"/>
              <w:rPr>
                <w:szCs w:val="24"/>
                <w:lang w:val="vi-VN"/>
                <w:rPrChange w:id="5" w:author="Windows User" w:date="2017-09-07T09:09:00Z">
                  <w:rPr>
                    <w:szCs w:val="24"/>
                    <w:lang w:val="en-GB"/>
                  </w:rPr>
                </w:rPrChange>
              </w:rPr>
            </w:pPr>
            <w:r w:rsidRPr="0048397C">
              <w:rPr>
                <w:szCs w:val="24"/>
                <w:lang w:val="vi-VN"/>
                <w:rPrChange w:id="6" w:author="Windows User" w:date="2017-09-07T09:09:00Z">
                  <w:rPr>
                    <w:szCs w:val="24"/>
                    <w:lang w:val="en-GB"/>
                  </w:rPr>
                </w:rPrChange>
              </w:rPr>
              <w:t>Hệ thống được xây dựng trên mô hình cho phép kết nối từ hệ thống web đến hệ thống ứng dụng</w:t>
            </w:r>
            <w:ins w:id="7" w:author="Manh Cuong Dinh" w:date="2017-07-27T10:10:00Z">
              <w:r w:rsidR="002166A0" w:rsidRPr="0048397C">
                <w:rPr>
                  <w:szCs w:val="24"/>
                  <w:lang w:val="vi-VN"/>
                  <w:rPrChange w:id="8" w:author="Windows User" w:date="2017-09-07T09:09:00Z">
                    <w:rPr>
                      <w:szCs w:val="24"/>
                      <w:lang w:val="en-GB"/>
                    </w:rPr>
                  </w:rPrChange>
                </w:rPr>
                <w:t xml:space="preserve"> trên các thiết bị di động</w:t>
              </w:r>
            </w:ins>
            <w:ins w:id="9" w:author="Manh Cuong Dinh" w:date="2017-07-27T10:11:00Z">
              <w:r w:rsidR="002166A0" w:rsidRPr="0048397C">
                <w:rPr>
                  <w:szCs w:val="24"/>
                  <w:lang w:val="vi-VN"/>
                  <w:rPrChange w:id="10" w:author="Windows User" w:date="2017-09-07T09:09:00Z">
                    <w:rPr>
                      <w:szCs w:val="24"/>
                      <w:lang w:val="en-GB"/>
                    </w:rPr>
                  </w:rPrChange>
                </w:rPr>
                <w:t xml:space="preserve"> sử dụng hệ điều hành Android hoặc iOS</w:t>
              </w:r>
            </w:ins>
            <w:del w:id="11" w:author="Manh Cuong Dinh" w:date="2017-07-27T10:11:00Z">
              <w:r w:rsidRPr="0048397C" w:rsidDel="002166A0">
                <w:rPr>
                  <w:szCs w:val="24"/>
                  <w:lang w:val="vi-VN"/>
                  <w:rPrChange w:id="12" w:author="Windows User" w:date="2017-09-07T09:09:00Z">
                    <w:rPr>
                      <w:szCs w:val="24"/>
                      <w:lang w:val="en-GB"/>
                    </w:rPr>
                  </w:rPrChange>
                </w:rPr>
                <w:delText xml:space="preserve"> điện thoại di động thông minh</w:delText>
              </w:r>
            </w:del>
            <w:r w:rsidRPr="0048397C">
              <w:rPr>
                <w:szCs w:val="24"/>
                <w:lang w:val="vi-VN"/>
                <w:rPrChange w:id="13" w:author="Windows User" w:date="2017-09-07T09:09:00Z">
                  <w:rPr>
                    <w:szCs w:val="24"/>
                    <w:lang w:val="en-GB"/>
                  </w:rPr>
                </w:rPrChange>
              </w:rPr>
              <w:t>, với các nội dung chính sau:</w:t>
            </w:r>
          </w:p>
          <w:p w:rsidR="00EC53DA" w:rsidRDefault="00EC53DA" w:rsidP="00EC53DA">
            <w:pPr>
              <w:pStyle w:val="Clause"/>
              <w:numPr>
                <w:ilvl w:val="0"/>
                <w:numId w:val="11"/>
              </w:numPr>
              <w:spacing w:line="360" w:lineRule="auto"/>
              <w:ind w:right="60"/>
              <w:rPr>
                <w:szCs w:val="24"/>
                <w:lang w:val="en-GB"/>
              </w:rPr>
            </w:pPr>
            <w:r>
              <w:rPr>
                <w:szCs w:val="24"/>
                <w:lang w:val="en-GB"/>
              </w:rPr>
              <w:t>Hệ thống quản lý chung: Webbase</w:t>
            </w:r>
          </w:p>
          <w:p w:rsidR="00EC53DA" w:rsidRDefault="00EC53DA" w:rsidP="00EC53DA">
            <w:pPr>
              <w:pStyle w:val="Clause"/>
              <w:numPr>
                <w:ilvl w:val="0"/>
                <w:numId w:val="11"/>
              </w:numPr>
              <w:spacing w:line="360" w:lineRule="auto"/>
              <w:ind w:right="60"/>
              <w:rPr>
                <w:szCs w:val="24"/>
                <w:lang w:val="en-GB"/>
              </w:rPr>
            </w:pPr>
            <w:r>
              <w:rPr>
                <w:szCs w:val="24"/>
                <w:lang w:val="en-GB"/>
              </w:rPr>
              <w:t xml:space="preserve">Hệ thống hiển thị thông tin chung, thông tin nội bộ: </w:t>
            </w:r>
            <w:del w:id="14" w:author="Pham.Nguyen" w:date="2017-08-01T14:07:00Z">
              <w:r w:rsidDel="004C7DD0">
                <w:rPr>
                  <w:szCs w:val="24"/>
                  <w:lang w:val="en-GB"/>
                </w:rPr>
                <w:delText>Website</w:delText>
              </w:r>
            </w:del>
            <w:ins w:id="15" w:author="Pham.Nguyen" w:date="2017-08-01T14:07:00Z">
              <w:r w:rsidR="004C7DD0">
                <w:rPr>
                  <w:szCs w:val="24"/>
                  <w:lang w:val="en-GB"/>
                </w:rPr>
                <w:t>Webbase</w:t>
              </w:r>
            </w:ins>
          </w:p>
          <w:p w:rsidR="00EC53DA" w:rsidRDefault="00EC53DA" w:rsidP="00EC53DA">
            <w:pPr>
              <w:pStyle w:val="Clause"/>
              <w:numPr>
                <w:ilvl w:val="0"/>
                <w:numId w:val="11"/>
              </w:numPr>
              <w:spacing w:line="360" w:lineRule="auto"/>
              <w:ind w:right="60"/>
              <w:rPr>
                <w:szCs w:val="24"/>
                <w:lang w:val="en-GB"/>
              </w:rPr>
            </w:pPr>
            <w:r>
              <w:rPr>
                <w:szCs w:val="24"/>
                <w:lang w:val="en-GB"/>
              </w:rPr>
              <w:t>Hệ thống báo cáo: Web</w:t>
            </w:r>
            <w:ins w:id="16" w:author="Pham.Nguyen" w:date="2017-08-01T14:07:00Z">
              <w:r w:rsidR="004C7DD0">
                <w:rPr>
                  <w:szCs w:val="24"/>
                  <w:lang w:val="en-GB"/>
                </w:rPr>
                <w:t>base</w:t>
              </w:r>
            </w:ins>
            <w:del w:id="17" w:author="Pham.Nguyen" w:date="2017-08-01T14:07:00Z">
              <w:r w:rsidDel="004C7DD0">
                <w:rPr>
                  <w:szCs w:val="24"/>
                  <w:lang w:val="en-GB"/>
                </w:rPr>
                <w:delText>site</w:delText>
              </w:r>
            </w:del>
          </w:p>
          <w:p w:rsidR="00EC53DA" w:rsidRPr="00EC53DA" w:rsidRDefault="00EC53DA" w:rsidP="001C287C">
            <w:pPr>
              <w:pStyle w:val="Clause"/>
              <w:numPr>
                <w:ilvl w:val="0"/>
                <w:numId w:val="11"/>
              </w:numPr>
              <w:spacing w:line="360" w:lineRule="auto"/>
              <w:ind w:left="74" w:right="60" w:firstLine="286"/>
              <w:rPr>
                <w:szCs w:val="24"/>
                <w:lang w:val="en-GB"/>
              </w:rPr>
            </w:pPr>
            <w:r>
              <w:rPr>
                <w:szCs w:val="24"/>
                <w:lang w:val="en-GB"/>
              </w:rPr>
              <w:t>Hệ thống cập nhật kiểm tra (Audit) Webbase và Ứng dụng mobile (Mobile App)</w:t>
            </w:r>
          </w:p>
        </w:tc>
      </w:tr>
      <w:tr w:rsidR="00F75ACB" w:rsidRPr="00413081" w:rsidTr="00AA2DB1">
        <w:trPr>
          <w:trHeight w:val="1164"/>
        </w:trPr>
        <w:tc>
          <w:tcPr>
            <w:tcW w:w="718" w:type="dxa"/>
            <w:tcBorders>
              <w:top w:val="single" w:sz="4" w:space="0" w:color="auto"/>
              <w:left w:val="single" w:sz="4" w:space="0" w:color="auto"/>
              <w:bottom w:val="single" w:sz="4" w:space="0" w:color="auto"/>
              <w:right w:val="single" w:sz="6" w:space="0" w:color="auto"/>
            </w:tcBorders>
            <w:vAlign w:val="center"/>
            <w:hideMark/>
          </w:tcPr>
          <w:p w:rsidR="00F75ACB" w:rsidRPr="00F75ACB" w:rsidRDefault="00F75ACB" w:rsidP="00F75ACB">
            <w:pPr>
              <w:spacing w:before="120" w:after="120" w:line="360" w:lineRule="auto"/>
              <w:jc w:val="center"/>
              <w:rPr>
                <w:rFonts w:ascii="Times New Roman" w:hAnsi="Times New Roman" w:cs="Times New Roman"/>
                <w:snapToGrid w:val="0"/>
                <w:sz w:val="24"/>
                <w:szCs w:val="24"/>
                <w:lang w:val="vi-VN"/>
              </w:rPr>
            </w:pPr>
            <w:r w:rsidRPr="00F75ACB">
              <w:rPr>
                <w:rFonts w:ascii="Times New Roman" w:hAnsi="Times New Roman" w:cs="Times New Roman"/>
                <w:snapToGrid w:val="0"/>
                <w:sz w:val="24"/>
                <w:szCs w:val="24"/>
              </w:rPr>
              <w:lastRenderedPageBreak/>
              <w:t>A.2</w:t>
            </w:r>
          </w:p>
        </w:tc>
        <w:tc>
          <w:tcPr>
            <w:tcW w:w="2126" w:type="dxa"/>
            <w:tcBorders>
              <w:top w:val="single" w:sz="4" w:space="0" w:color="auto"/>
              <w:left w:val="single" w:sz="6" w:space="0" w:color="auto"/>
              <w:bottom w:val="single" w:sz="4" w:space="0" w:color="auto"/>
              <w:right w:val="single" w:sz="6" w:space="0" w:color="auto"/>
            </w:tcBorders>
            <w:vAlign w:val="center"/>
            <w:hideMark/>
          </w:tcPr>
          <w:p w:rsidR="00F75ACB" w:rsidRPr="00F75ACB" w:rsidRDefault="00F75ACB" w:rsidP="00155F27">
            <w:pPr>
              <w:spacing w:before="120" w:after="120" w:line="360" w:lineRule="auto"/>
              <w:ind w:left="50"/>
              <w:rPr>
                <w:rFonts w:ascii="Times New Roman" w:hAnsi="Times New Roman" w:cs="Times New Roman"/>
                <w:snapToGrid w:val="0"/>
                <w:sz w:val="24"/>
                <w:szCs w:val="24"/>
                <w:lang w:val="vi-VN"/>
              </w:rPr>
            </w:pPr>
            <w:r w:rsidRPr="00F75ACB">
              <w:rPr>
                <w:rFonts w:ascii="Times New Roman" w:hAnsi="Times New Roman" w:cs="Times New Roman"/>
                <w:snapToGrid w:val="0"/>
                <w:sz w:val="24"/>
                <w:szCs w:val="24"/>
                <w:lang w:val="vi-VN"/>
              </w:rPr>
              <w:t xml:space="preserve">Tiêu chuẩn kỹ thuật </w:t>
            </w:r>
          </w:p>
        </w:tc>
        <w:tc>
          <w:tcPr>
            <w:tcW w:w="6521" w:type="dxa"/>
            <w:tcBorders>
              <w:top w:val="single" w:sz="4" w:space="0" w:color="auto"/>
              <w:left w:val="single" w:sz="6" w:space="0" w:color="auto"/>
              <w:bottom w:val="single" w:sz="4" w:space="0" w:color="auto"/>
              <w:right w:val="single" w:sz="6" w:space="0" w:color="auto"/>
            </w:tcBorders>
            <w:hideMark/>
          </w:tcPr>
          <w:p w:rsidR="00F75ACB" w:rsidRPr="0048397C" w:rsidRDefault="000E7653" w:rsidP="001C287C">
            <w:pPr>
              <w:pStyle w:val="Clause"/>
              <w:numPr>
                <w:ilvl w:val="0"/>
                <w:numId w:val="11"/>
              </w:numPr>
              <w:spacing w:line="360" w:lineRule="auto"/>
              <w:ind w:left="74" w:right="60" w:firstLine="286"/>
              <w:rPr>
                <w:szCs w:val="24"/>
                <w:lang w:val="vi-VN"/>
                <w:rPrChange w:id="18" w:author="Windows User" w:date="2017-09-07T09:09:00Z">
                  <w:rPr>
                    <w:szCs w:val="24"/>
                  </w:rPr>
                </w:rPrChange>
              </w:rPr>
            </w:pPr>
            <w:r w:rsidRPr="0048397C">
              <w:rPr>
                <w:szCs w:val="24"/>
                <w:lang w:val="vi-VN"/>
                <w:rPrChange w:id="19" w:author="Windows User" w:date="2017-09-07T09:09:00Z">
                  <w:rPr>
                    <w:szCs w:val="24"/>
                  </w:rPr>
                </w:rPrChange>
              </w:rPr>
              <w:t>Sử dụng cùng một hệ thống quản lý backend làm việc với hệ thống hiển thị chung</w:t>
            </w:r>
          </w:p>
          <w:p w:rsidR="000E7653" w:rsidRPr="0048397C" w:rsidRDefault="000E7653" w:rsidP="001C287C">
            <w:pPr>
              <w:pStyle w:val="Clause"/>
              <w:numPr>
                <w:ilvl w:val="0"/>
                <w:numId w:val="11"/>
              </w:numPr>
              <w:spacing w:line="360" w:lineRule="auto"/>
              <w:ind w:left="74" w:right="60" w:firstLine="286"/>
              <w:rPr>
                <w:szCs w:val="24"/>
                <w:lang w:val="vi-VN"/>
                <w:rPrChange w:id="20" w:author="Windows User" w:date="2017-09-07T09:09:00Z">
                  <w:rPr>
                    <w:szCs w:val="24"/>
                  </w:rPr>
                </w:rPrChange>
              </w:rPr>
            </w:pPr>
            <w:r w:rsidRPr="0048397C">
              <w:rPr>
                <w:szCs w:val="24"/>
                <w:lang w:val="vi-VN"/>
                <w:rPrChange w:id="21" w:author="Windows User" w:date="2017-09-07T09:09:00Z">
                  <w:rPr>
                    <w:szCs w:val="24"/>
                  </w:rPr>
                </w:rPrChange>
              </w:rPr>
              <w:t>Các ứng dụng mobile và ứng dụng web liên kết với hệ thống backend trên cùng một hệ thống API đảm bảo tính thống nhất không tách rời</w:t>
            </w:r>
          </w:p>
        </w:tc>
      </w:tr>
      <w:tr w:rsidR="00F75ACB" w:rsidRPr="00F75ACB" w:rsidTr="00AA2DB1">
        <w:trPr>
          <w:trHeight w:val="782"/>
        </w:trPr>
        <w:tc>
          <w:tcPr>
            <w:tcW w:w="718" w:type="dxa"/>
            <w:tcBorders>
              <w:top w:val="single" w:sz="4" w:space="0" w:color="auto"/>
              <w:left w:val="single" w:sz="4" w:space="0" w:color="auto"/>
              <w:bottom w:val="single" w:sz="4" w:space="0" w:color="auto"/>
              <w:right w:val="single" w:sz="6" w:space="0" w:color="auto"/>
            </w:tcBorders>
            <w:vAlign w:val="center"/>
            <w:hideMark/>
          </w:tcPr>
          <w:p w:rsidR="00F75ACB" w:rsidRPr="00F75ACB" w:rsidRDefault="00F75ACB" w:rsidP="00F75ACB">
            <w:pPr>
              <w:spacing w:before="120" w:after="120" w:line="360" w:lineRule="auto"/>
              <w:jc w:val="center"/>
              <w:rPr>
                <w:rFonts w:ascii="Times New Roman" w:hAnsi="Times New Roman" w:cs="Times New Roman"/>
                <w:snapToGrid w:val="0"/>
                <w:sz w:val="24"/>
                <w:szCs w:val="24"/>
                <w:lang w:val="vi-VN"/>
              </w:rPr>
            </w:pPr>
            <w:r w:rsidRPr="00F75ACB">
              <w:rPr>
                <w:rFonts w:ascii="Times New Roman" w:hAnsi="Times New Roman" w:cs="Times New Roman"/>
                <w:snapToGrid w:val="0"/>
                <w:sz w:val="24"/>
                <w:szCs w:val="24"/>
              </w:rPr>
              <w:t>A.3</w:t>
            </w:r>
          </w:p>
        </w:tc>
        <w:tc>
          <w:tcPr>
            <w:tcW w:w="2126" w:type="dxa"/>
            <w:tcBorders>
              <w:top w:val="single" w:sz="4" w:space="0" w:color="auto"/>
              <w:left w:val="single" w:sz="6" w:space="0" w:color="auto"/>
              <w:bottom w:val="single" w:sz="4" w:space="0" w:color="auto"/>
              <w:right w:val="single" w:sz="6" w:space="0" w:color="auto"/>
            </w:tcBorders>
            <w:vAlign w:val="center"/>
            <w:hideMark/>
          </w:tcPr>
          <w:p w:rsidR="00F75ACB" w:rsidRPr="00F75ACB" w:rsidRDefault="00155F27" w:rsidP="00155F27">
            <w:pPr>
              <w:spacing w:before="120" w:after="120" w:line="360" w:lineRule="auto"/>
              <w:ind w:left="50"/>
              <w:rPr>
                <w:rFonts w:ascii="Times New Roman" w:hAnsi="Times New Roman" w:cs="Times New Roman"/>
                <w:snapToGrid w:val="0"/>
                <w:sz w:val="24"/>
                <w:szCs w:val="24"/>
                <w:lang w:val="vi-VN"/>
              </w:rPr>
            </w:pPr>
            <w:r>
              <w:rPr>
                <w:rFonts w:ascii="Times New Roman" w:hAnsi="Times New Roman" w:cs="Times New Roman"/>
                <w:snapToGrid w:val="0"/>
                <w:sz w:val="24"/>
                <w:szCs w:val="24"/>
              </w:rPr>
              <w:t>Giao diện người dùng</w:t>
            </w:r>
          </w:p>
        </w:tc>
        <w:tc>
          <w:tcPr>
            <w:tcW w:w="6521" w:type="dxa"/>
            <w:tcBorders>
              <w:top w:val="single" w:sz="4" w:space="0" w:color="auto"/>
              <w:left w:val="single" w:sz="6" w:space="0" w:color="auto"/>
              <w:bottom w:val="single" w:sz="4" w:space="0" w:color="auto"/>
              <w:right w:val="single" w:sz="6" w:space="0" w:color="auto"/>
            </w:tcBorders>
            <w:hideMark/>
          </w:tcPr>
          <w:p w:rsidR="00F75ACB" w:rsidRPr="00F75ACB" w:rsidRDefault="001C287C" w:rsidP="001C287C">
            <w:pPr>
              <w:pStyle w:val="Clause"/>
              <w:numPr>
                <w:ilvl w:val="0"/>
                <w:numId w:val="11"/>
              </w:numPr>
              <w:spacing w:line="360" w:lineRule="auto"/>
              <w:ind w:left="74" w:right="60" w:firstLine="286"/>
              <w:rPr>
                <w:szCs w:val="24"/>
              </w:rPr>
            </w:pPr>
            <w:r w:rsidRPr="0048397C">
              <w:rPr>
                <w:szCs w:val="24"/>
                <w:lang w:val="vi-VN"/>
                <w:rPrChange w:id="22" w:author="Windows User" w:date="2017-09-07T09:09:00Z">
                  <w:rPr>
                    <w:szCs w:val="24"/>
                  </w:rPr>
                </w:rPrChange>
              </w:rPr>
              <w:t xml:space="preserve">Giao diện Web và giao diện Mobile phải đồng nhất (xem thêm mục 2.3.2. </w:t>
            </w:r>
            <w:r>
              <w:rPr>
                <w:szCs w:val="24"/>
              </w:rPr>
              <w:t>Yêu cầu phi chức năng)</w:t>
            </w:r>
          </w:p>
        </w:tc>
      </w:tr>
    </w:tbl>
    <w:p w:rsidR="00A67E5B" w:rsidRPr="00A67E5B" w:rsidRDefault="00A67E5B" w:rsidP="00A67E5B"/>
    <w:p w:rsidR="00CE299E" w:rsidRDefault="00CE299E" w:rsidP="00F75ACB">
      <w:pPr>
        <w:pStyle w:val="Heading2"/>
        <w:spacing w:before="120" w:after="120" w:line="360" w:lineRule="auto"/>
        <w:rPr>
          <w:rFonts w:cs="Times New Roman"/>
        </w:rPr>
      </w:pPr>
      <w:r w:rsidRPr="00F75ACB">
        <w:rPr>
          <w:rFonts w:cs="Times New Roman"/>
        </w:rPr>
        <w:t>Kiến trúc ứng dụng</w:t>
      </w:r>
    </w:p>
    <w:p w:rsidR="00A67E5B" w:rsidRDefault="00A67E5B" w:rsidP="00A67E5B">
      <w:r>
        <w:rPr>
          <w:noProof/>
          <w:lang w:val="en-US" w:eastAsia="ja-JP"/>
        </w:rPr>
        <w:drawing>
          <wp:inline distT="0" distB="0" distL="0" distR="0" wp14:anchorId="2502E6A2" wp14:editId="7B568973">
            <wp:extent cx="5731510" cy="24612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Ar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461260"/>
                    </a:xfrm>
                    <a:prstGeom prst="rect">
                      <a:avLst/>
                    </a:prstGeom>
                  </pic:spPr>
                </pic:pic>
              </a:graphicData>
            </a:graphic>
          </wp:inline>
        </w:drawing>
      </w:r>
    </w:p>
    <w:p w:rsidR="00EC184B" w:rsidRPr="00EC184B" w:rsidRDefault="00EC184B" w:rsidP="00EC184B">
      <w:pPr>
        <w:pStyle w:val="ListParagraph"/>
        <w:numPr>
          <w:ilvl w:val="0"/>
          <w:numId w:val="11"/>
        </w:numPr>
        <w:rPr>
          <w:rFonts w:ascii="Times New Roman" w:hAnsi="Times New Roman" w:cs="Times New Roman"/>
        </w:rPr>
      </w:pPr>
      <w:r w:rsidRPr="00EC184B">
        <w:rPr>
          <w:rFonts w:ascii="Times New Roman" w:hAnsi="Times New Roman" w:cs="Times New Roman"/>
        </w:rPr>
        <w:t xml:space="preserve">Hệ thống </w:t>
      </w:r>
      <w:r>
        <w:rPr>
          <w:rFonts w:ascii="Times New Roman" w:hAnsi="Times New Roman" w:cs="Times New Roman"/>
        </w:rPr>
        <w:t>sử dụng JSON để trao đổi với các lớp biểu diễn (Web, mobile)</w:t>
      </w:r>
      <w:r w:rsidR="00116DFF">
        <w:rPr>
          <w:rFonts w:ascii="Times New Roman" w:hAnsi="Times New Roman" w:cs="Times New Roman"/>
        </w:rPr>
        <w:t xml:space="preserve"> để đồng nhất về cấu trúc, tối ưu loại bỏ tính dư thừa mã nguồn cho cả web và mobile.</w:t>
      </w:r>
    </w:p>
    <w:p w:rsidR="00CE299E" w:rsidRDefault="00CE299E" w:rsidP="00F75ACB">
      <w:pPr>
        <w:pStyle w:val="Heading2"/>
        <w:spacing w:before="120" w:after="120" w:line="360" w:lineRule="auto"/>
        <w:rPr>
          <w:rFonts w:cs="Times New Roman"/>
        </w:rPr>
      </w:pPr>
      <w:r w:rsidRPr="00F75ACB">
        <w:rPr>
          <w:rFonts w:cs="Times New Roman"/>
        </w:rPr>
        <w:t>Các yêu cầ</w:t>
      </w:r>
      <w:r w:rsidR="008A266B">
        <w:rPr>
          <w:rFonts w:cs="Times New Roman"/>
        </w:rPr>
        <w:t>u quy trình nghiệp vụ</w:t>
      </w:r>
      <w:r w:rsidRPr="00F75ACB">
        <w:rPr>
          <w:rFonts w:cs="Times New Roman"/>
        </w:rPr>
        <w:t xml:space="preserve"> của phần mềm</w:t>
      </w:r>
    </w:p>
    <w:p w:rsidR="00F323AF" w:rsidRDefault="00F323AF" w:rsidP="00F323AF">
      <w:pPr>
        <w:pStyle w:val="Heading3"/>
      </w:pPr>
      <w:r>
        <w:t>Mô hình yêu cầu nghiệp vụ phần mềm</w:t>
      </w:r>
    </w:p>
    <w:p w:rsidR="00031B44" w:rsidRDefault="00031B44" w:rsidP="00031B44"/>
    <w:p w:rsidR="00031B44" w:rsidRPr="00031B44" w:rsidRDefault="00031B44" w:rsidP="00031B44">
      <w:pPr>
        <w:rPr>
          <w:rFonts w:ascii="Times New Roman" w:hAnsi="Times New Roman" w:cs="Times New Roman"/>
          <w:sz w:val="24"/>
          <w:szCs w:val="24"/>
        </w:rPr>
      </w:pPr>
      <w:r>
        <w:rPr>
          <w:rFonts w:ascii="Times New Roman" w:hAnsi="Times New Roman" w:cs="Times New Roman"/>
          <w:sz w:val="24"/>
          <w:szCs w:val="24"/>
        </w:rPr>
        <w:t>Mô hình liên kết chức năng tổng thể của hệ thống như sau:</w:t>
      </w:r>
    </w:p>
    <w:p w:rsidR="00616BB3" w:rsidRDefault="00616BB3" w:rsidP="00616BB3"/>
    <w:p w:rsidR="00616BB3" w:rsidRPr="00616BB3" w:rsidRDefault="002F36AA" w:rsidP="00616BB3">
      <w:del w:id="23" w:author="Pham.Nguyen" w:date="2017-08-01T14:08:00Z">
        <w:r w:rsidDel="00436400">
          <w:rPr>
            <w:noProof/>
            <w:lang w:val="en-US" w:eastAsia="ja-JP"/>
          </w:rPr>
          <w:drawing>
            <wp:inline distT="0" distB="0" distL="0" distR="0">
              <wp:extent cx="5731510" cy="3125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nctionAr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125470"/>
                      </a:xfrm>
                      <a:prstGeom prst="rect">
                        <a:avLst/>
                      </a:prstGeom>
                    </pic:spPr>
                  </pic:pic>
                </a:graphicData>
              </a:graphic>
            </wp:inline>
          </w:drawing>
        </w:r>
      </w:del>
      <w:ins w:id="24" w:author="Pham.Nguyen" w:date="2017-08-01T14:24:00Z">
        <w:r w:rsidR="00387EF1">
          <w:rPr>
            <w:noProof/>
            <w:lang w:val="en-US" w:eastAsia="ja-JP"/>
          </w:rPr>
          <w:drawing>
            <wp:inline distT="0" distB="0" distL="0" distR="0">
              <wp:extent cx="5731510" cy="3124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unctionA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124200"/>
                      </a:xfrm>
                      <a:prstGeom prst="rect">
                        <a:avLst/>
                      </a:prstGeom>
                    </pic:spPr>
                  </pic:pic>
                </a:graphicData>
              </a:graphic>
            </wp:inline>
          </w:drawing>
        </w:r>
      </w:ins>
    </w:p>
    <w:p w:rsidR="00F323AF" w:rsidRPr="00F323AF" w:rsidRDefault="00F323AF" w:rsidP="00F323AF">
      <w:pPr>
        <w:pStyle w:val="Heading3"/>
      </w:pPr>
      <w:r>
        <w:t>Yêu cầu chi tiết quy trình nghiệp vụ phần mềm</w:t>
      </w:r>
    </w:p>
    <w:p w:rsidR="00A67E5B" w:rsidRPr="00031B44" w:rsidRDefault="00A67E5B" w:rsidP="00A67E5B">
      <w:pPr>
        <w:spacing w:before="120" w:after="120" w:line="360" w:lineRule="auto"/>
        <w:rPr>
          <w:rFonts w:ascii="Times New Roman" w:hAnsi="Times New Roman" w:cs="Times New Roman"/>
          <w:sz w:val="24"/>
          <w:szCs w:val="24"/>
        </w:rPr>
      </w:pPr>
      <w:r w:rsidRPr="00031B44">
        <w:rPr>
          <w:rFonts w:ascii="Times New Roman" w:hAnsi="Times New Roman" w:cs="Times New Roman"/>
          <w:sz w:val="24"/>
          <w:szCs w:val="24"/>
        </w:rPr>
        <w:t>Các quy trình nêu dưới đây có thể thay đổi linh hoạt các bước với nhau và có thể bổ sung sau:</w:t>
      </w:r>
    </w:p>
    <w:tbl>
      <w:tblPr>
        <w:tblStyle w:val="TableGrid"/>
        <w:tblW w:w="0" w:type="auto"/>
        <w:tblLook w:val="04A0" w:firstRow="1" w:lastRow="0" w:firstColumn="1" w:lastColumn="0" w:noHBand="0" w:noVBand="1"/>
      </w:tblPr>
      <w:tblGrid>
        <w:gridCol w:w="677"/>
        <w:gridCol w:w="2481"/>
        <w:gridCol w:w="5858"/>
      </w:tblGrid>
      <w:tr w:rsidR="00A67E5B" w:rsidRPr="00031B44" w:rsidTr="00A343F1">
        <w:trPr>
          <w:trHeight w:val="255"/>
        </w:trPr>
        <w:tc>
          <w:tcPr>
            <w:tcW w:w="608" w:type="dxa"/>
            <w:shd w:val="clear" w:color="auto" w:fill="DEEAF6" w:themeFill="accent1" w:themeFillTint="33"/>
          </w:tcPr>
          <w:p w:rsidR="00A67E5B" w:rsidRPr="00031B44" w:rsidRDefault="00A67E5B" w:rsidP="007F5A0B">
            <w:pPr>
              <w:spacing w:before="120" w:after="120" w:line="360" w:lineRule="auto"/>
              <w:jc w:val="center"/>
              <w:rPr>
                <w:rFonts w:ascii="Times New Roman" w:hAnsi="Times New Roman" w:cs="Times New Roman"/>
                <w:b/>
                <w:sz w:val="24"/>
                <w:szCs w:val="24"/>
              </w:rPr>
            </w:pPr>
            <w:r w:rsidRPr="00031B44">
              <w:rPr>
                <w:rFonts w:ascii="Times New Roman" w:hAnsi="Times New Roman" w:cs="Times New Roman"/>
                <w:b/>
                <w:sz w:val="24"/>
                <w:szCs w:val="24"/>
              </w:rPr>
              <w:t>STT</w:t>
            </w:r>
          </w:p>
        </w:tc>
        <w:tc>
          <w:tcPr>
            <w:tcW w:w="2506" w:type="dxa"/>
            <w:shd w:val="clear" w:color="auto" w:fill="DEEAF6" w:themeFill="accent1" w:themeFillTint="33"/>
          </w:tcPr>
          <w:p w:rsidR="00A67E5B" w:rsidRPr="00031B44" w:rsidRDefault="00A67E5B" w:rsidP="007F5A0B">
            <w:pPr>
              <w:spacing w:before="120" w:after="120" w:line="360" w:lineRule="auto"/>
              <w:jc w:val="center"/>
              <w:rPr>
                <w:rFonts w:ascii="Times New Roman" w:hAnsi="Times New Roman" w:cs="Times New Roman"/>
                <w:b/>
                <w:sz w:val="24"/>
                <w:szCs w:val="24"/>
              </w:rPr>
            </w:pPr>
            <w:r w:rsidRPr="00031B44">
              <w:rPr>
                <w:rFonts w:ascii="Times New Roman" w:hAnsi="Times New Roman" w:cs="Times New Roman"/>
                <w:b/>
                <w:sz w:val="24"/>
                <w:szCs w:val="24"/>
              </w:rPr>
              <w:t>Yêu cầu chức năng</w:t>
            </w:r>
          </w:p>
        </w:tc>
        <w:tc>
          <w:tcPr>
            <w:tcW w:w="5902" w:type="dxa"/>
            <w:shd w:val="clear" w:color="auto" w:fill="DEEAF6" w:themeFill="accent1" w:themeFillTint="33"/>
          </w:tcPr>
          <w:p w:rsidR="00A67E5B" w:rsidRPr="00031B44" w:rsidRDefault="00A67E5B" w:rsidP="007F5A0B">
            <w:pPr>
              <w:spacing w:before="120" w:after="120" w:line="360" w:lineRule="auto"/>
              <w:jc w:val="center"/>
              <w:rPr>
                <w:rFonts w:ascii="Times New Roman" w:hAnsi="Times New Roman" w:cs="Times New Roman"/>
                <w:b/>
                <w:sz w:val="24"/>
                <w:szCs w:val="24"/>
              </w:rPr>
            </w:pPr>
            <w:r w:rsidRPr="00031B44">
              <w:rPr>
                <w:rFonts w:ascii="Times New Roman" w:hAnsi="Times New Roman" w:cs="Times New Roman"/>
                <w:b/>
                <w:sz w:val="24"/>
                <w:szCs w:val="24"/>
              </w:rPr>
              <w:t>Mô tả chi tiết</w:t>
            </w:r>
          </w:p>
        </w:tc>
      </w:tr>
      <w:tr w:rsidR="007F5A0B" w:rsidRPr="00031B44" w:rsidTr="00A67E5B">
        <w:trPr>
          <w:trHeight w:val="255"/>
        </w:trPr>
        <w:tc>
          <w:tcPr>
            <w:tcW w:w="608" w:type="dxa"/>
          </w:tcPr>
          <w:p w:rsidR="007F5A0B" w:rsidRPr="00031B44" w:rsidRDefault="007F5A0B" w:rsidP="00A67E5B">
            <w:pPr>
              <w:spacing w:before="120" w:after="120" w:line="360" w:lineRule="auto"/>
              <w:jc w:val="center"/>
              <w:rPr>
                <w:rFonts w:ascii="Times New Roman" w:hAnsi="Times New Roman" w:cs="Times New Roman"/>
                <w:b/>
                <w:sz w:val="24"/>
                <w:szCs w:val="24"/>
              </w:rPr>
            </w:pPr>
            <w:r w:rsidRPr="00031B44">
              <w:rPr>
                <w:rFonts w:ascii="Times New Roman" w:hAnsi="Times New Roman" w:cs="Times New Roman"/>
                <w:b/>
                <w:sz w:val="24"/>
                <w:szCs w:val="24"/>
              </w:rPr>
              <w:t>B</w:t>
            </w:r>
          </w:p>
        </w:tc>
        <w:tc>
          <w:tcPr>
            <w:tcW w:w="2506" w:type="dxa"/>
          </w:tcPr>
          <w:p w:rsidR="007F5A0B" w:rsidRPr="00031B44" w:rsidRDefault="007F5A0B" w:rsidP="007F5A0B">
            <w:pPr>
              <w:spacing w:before="120" w:after="120" w:line="360" w:lineRule="auto"/>
              <w:rPr>
                <w:rFonts w:ascii="Times New Roman" w:hAnsi="Times New Roman" w:cs="Times New Roman"/>
                <w:b/>
                <w:sz w:val="24"/>
                <w:szCs w:val="24"/>
              </w:rPr>
            </w:pPr>
            <w:r w:rsidRPr="00031B44">
              <w:rPr>
                <w:rFonts w:ascii="Times New Roman" w:hAnsi="Times New Roman" w:cs="Times New Roman"/>
                <w:b/>
                <w:sz w:val="24"/>
                <w:szCs w:val="24"/>
              </w:rPr>
              <w:t>Quản trị hệ thống</w:t>
            </w:r>
          </w:p>
        </w:tc>
        <w:tc>
          <w:tcPr>
            <w:tcW w:w="5902" w:type="dxa"/>
          </w:tcPr>
          <w:p w:rsidR="007F5A0B" w:rsidRPr="00031B44" w:rsidRDefault="007F5A0B" w:rsidP="00A67E5B">
            <w:pPr>
              <w:spacing w:before="120" w:after="120" w:line="360" w:lineRule="auto"/>
              <w:jc w:val="center"/>
              <w:rPr>
                <w:rFonts w:ascii="Times New Roman" w:hAnsi="Times New Roman" w:cs="Times New Roman"/>
                <w:sz w:val="24"/>
                <w:szCs w:val="24"/>
              </w:rPr>
            </w:pPr>
          </w:p>
        </w:tc>
      </w:tr>
      <w:tr w:rsidR="007F5A0B" w:rsidRPr="00413081" w:rsidTr="00A67E5B">
        <w:trPr>
          <w:trHeight w:val="255"/>
        </w:trPr>
        <w:tc>
          <w:tcPr>
            <w:tcW w:w="608" w:type="dxa"/>
          </w:tcPr>
          <w:p w:rsidR="007F5A0B" w:rsidRPr="00031B44" w:rsidRDefault="007F5A0B" w:rsidP="00A67E5B">
            <w:pPr>
              <w:spacing w:before="120" w:after="120" w:line="360" w:lineRule="auto"/>
              <w:jc w:val="center"/>
              <w:rPr>
                <w:rFonts w:ascii="Times New Roman" w:hAnsi="Times New Roman" w:cs="Times New Roman"/>
                <w:sz w:val="24"/>
                <w:szCs w:val="24"/>
              </w:rPr>
            </w:pPr>
            <w:r w:rsidRPr="00031B44">
              <w:rPr>
                <w:rFonts w:ascii="Times New Roman" w:hAnsi="Times New Roman" w:cs="Times New Roman"/>
                <w:sz w:val="24"/>
                <w:szCs w:val="24"/>
              </w:rPr>
              <w:t>B.1</w:t>
            </w:r>
          </w:p>
        </w:tc>
        <w:tc>
          <w:tcPr>
            <w:tcW w:w="2506" w:type="dxa"/>
          </w:tcPr>
          <w:p w:rsidR="007F5A0B" w:rsidRPr="00031B44" w:rsidRDefault="007F5A0B" w:rsidP="007F5A0B">
            <w:pPr>
              <w:spacing w:before="120" w:after="120" w:line="360" w:lineRule="auto"/>
              <w:rPr>
                <w:rFonts w:ascii="Times New Roman" w:hAnsi="Times New Roman" w:cs="Times New Roman"/>
                <w:sz w:val="24"/>
                <w:szCs w:val="24"/>
              </w:rPr>
            </w:pPr>
            <w:r w:rsidRPr="00031B44">
              <w:rPr>
                <w:rFonts w:ascii="Times New Roman" w:hAnsi="Times New Roman" w:cs="Times New Roman"/>
                <w:sz w:val="24"/>
                <w:szCs w:val="24"/>
              </w:rPr>
              <w:t>Quản trị tổ chức (nhóm người dùng)</w:t>
            </w:r>
          </w:p>
        </w:tc>
        <w:tc>
          <w:tcPr>
            <w:tcW w:w="5902" w:type="dxa"/>
          </w:tcPr>
          <w:p w:rsidR="007F5A0B" w:rsidRPr="00031B44" w:rsidRDefault="004B2FB5" w:rsidP="004B2FB5">
            <w:pPr>
              <w:spacing w:before="120" w:after="120" w:line="360" w:lineRule="auto"/>
              <w:rPr>
                <w:rFonts w:ascii="Times New Roman" w:hAnsi="Times New Roman" w:cs="Times New Roman"/>
                <w:sz w:val="24"/>
                <w:szCs w:val="24"/>
              </w:rPr>
            </w:pPr>
            <w:r w:rsidRPr="00031B44">
              <w:rPr>
                <w:rFonts w:ascii="Times New Roman" w:hAnsi="Times New Roman" w:cs="Times New Roman"/>
                <w:sz w:val="24"/>
                <w:szCs w:val="24"/>
              </w:rPr>
              <w:t>- Tạo tổ chức (đơn vị, phòng ban …)</w:t>
            </w:r>
          </w:p>
          <w:p w:rsidR="004B2FB5" w:rsidRPr="00031B44" w:rsidRDefault="004B2FB5" w:rsidP="004B2FB5">
            <w:pPr>
              <w:pStyle w:val="ListParagraph"/>
              <w:numPr>
                <w:ilvl w:val="0"/>
                <w:numId w:val="18"/>
              </w:numPr>
              <w:spacing w:before="120" w:after="120" w:line="360" w:lineRule="auto"/>
              <w:ind w:left="742" w:hanging="425"/>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Mã tổ chức</w:t>
            </w:r>
          </w:p>
          <w:p w:rsidR="004B2FB5" w:rsidRPr="00031B44" w:rsidRDefault="004B2FB5" w:rsidP="004B2FB5">
            <w:pPr>
              <w:pStyle w:val="ListParagraph"/>
              <w:numPr>
                <w:ilvl w:val="0"/>
                <w:numId w:val="18"/>
              </w:numPr>
              <w:spacing w:before="120" w:after="120" w:line="360" w:lineRule="auto"/>
              <w:ind w:left="742" w:hanging="425"/>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Tên tổ chức</w:t>
            </w:r>
          </w:p>
          <w:p w:rsidR="004B2FB5" w:rsidRPr="00031B44" w:rsidRDefault="004B2FB5" w:rsidP="004B2FB5">
            <w:pPr>
              <w:pStyle w:val="ListParagraph"/>
              <w:numPr>
                <w:ilvl w:val="0"/>
                <w:numId w:val="18"/>
              </w:numPr>
              <w:spacing w:before="120" w:after="120" w:line="360" w:lineRule="auto"/>
              <w:ind w:left="742" w:hanging="425"/>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Trực thuộc (tổ chức khác)</w:t>
            </w:r>
          </w:p>
          <w:p w:rsidR="004B2FB5" w:rsidRDefault="004B2FB5" w:rsidP="004B2FB5">
            <w:pPr>
              <w:pStyle w:val="ListParagraph"/>
              <w:numPr>
                <w:ilvl w:val="0"/>
                <w:numId w:val="18"/>
              </w:numPr>
              <w:spacing w:before="120" w:after="120" w:line="360" w:lineRule="auto"/>
              <w:ind w:left="742" w:hanging="425"/>
              <w:rPr>
                <w:ins w:id="25" w:author="Windows User" w:date="2017-09-07T14:17:00Z"/>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Địa chỉ</w:t>
            </w:r>
          </w:p>
          <w:p w:rsidR="0048397C" w:rsidRPr="00031B44" w:rsidRDefault="0048397C" w:rsidP="004B2FB5">
            <w:pPr>
              <w:pStyle w:val="ListParagraph"/>
              <w:numPr>
                <w:ilvl w:val="0"/>
                <w:numId w:val="18"/>
              </w:numPr>
              <w:spacing w:before="120" w:after="120" w:line="360" w:lineRule="auto"/>
              <w:ind w:left="742" w:hanging="425"/>
              <w:rPr>
                <w:rFonts w:ascii="Times New Roman" w:hAnsi="Times New Roman" w:cs="Times New Roman"/>
                <w:sz w:val="24"/>
                <w:szCs w:val="24"/>
                <w:lang w:val="nl-NL" w:eastAsia="vi-VN"/>
              </w:rPr>
            </w:pPr>
            <w:ins w:id="26" w:author="Windows User" w:date="2017-09-07T14:17:00Z">
              <w:r>
                <w:rPr>
                  <w:rFonts w:ascii="Times New Roman" w:hAnsi="Times New Roman" w:cs="Times New Roman"/>
                  <w:sz w:val="24"/>
                  <w:szCs w:val="24"/>
                  <w:lang w:val="nl-NL" w:eastAsia="vi-VN"/>
                </w:rPr>
                <w:t>Người đại diện</w:t>
              </w:r>
            </w:ins>
          </w:p>
          <w:p w:rsidR="004B2FB5" w:rsidRPr="0048397C" w:rsidRDefault="004B2FB5" w:rsidP="004B2FB5">
            <w:pPr>
              <w:spacing w:before="120" w:after="120" w:line="360" w:lineRule="auto"/>
              <w:rPr>
                <w:rFonts w:ascii="Times New Roman" w:hAnsi="Times New Roman" w:cs="Times New Roman"/>
                <w:sz w:val="24"/>
                <w:szCs w:val="24"/>
                <w:lang w:val="nl-NL"/>
                <w:rPrChange w:id="27" w:author="Windows User" w:date="2017-09-07T09:09:00Z">
                  <w:rPr>
                    <w:rFonts w:ascii="Times New Roman" w:hAnsi="Times New Roman" w:cs="Times New Roman"/>
                    <w:sz w:val="24"/>
                    <w:szCs w:val="24"/>
                  </w:rPr>
                </w:rPrChange>
              </w:rPr>
            </w:pPr>
            <w:r w:rsidRPr="00031B44">
              <w:rPr>
                <w:rFonts w:ascii="Times New Roman" w:hAnsi="Times New Roman" w:cs="Times New Roman"/>
                <w:sz w:val="24"/>
                <w:szCs w:val="24"/>
                <w:lang w:val="nl-NL" w:eastAsia="vi-VN"/>
              </w:rPr>
              <w:t>- Hệ thống cho phép quản trị chỉnh sửa các thông tin thuộc về tổ chức.</w:t>
            </w:r>
          </w:p>
        </w:tc>
      </w:tr>
      <w:tr w:rsidR="009C3845" w:rsidRPr="00031B44" w:rsidTr="00A67E5B">
        <w:trPr>
          <w:trHeight w:val="255"/>
        </w:trPr>
        <w:tc>
          <w:tcPr>
            <w:tcW w:w="608" w:type="dxa"/>
          </w:tcPr>
          <w:p w:rsidR="009C3845" w:rsidRPr="00031B44" w:rsidRDefault="009C3845" w:rsidP="009C3845">
            <w:pPr>
              <w:spacing w:before="120" w:after="120" w:line="360" w:lineRule="auto"/>
              <w:jc w:val="center"/>
              <w:rPr>
                <w:rFonts w:ascii="Times New Roman" w:hAnsi="Times New Roman" w:cs="Times New Roman"/>
                <w:sz w:val="24"/>
                <w:szCs w:val="24"/>
              </w:rPr>
            </w:pPr>
            <w:r w:rsidRPr="00031B44">
              <w:rPr>
                <w:rFonts w:ascii="Times New Roman" w:hAnsi="Times New Roman" w:cs="Times New Roman"/>
                <w:sz w:val="24"/>
                <w:szCs w:val="24"/>
              </w:rPr>
              <w:t>B.2</w:t>
            </w:r>
          </w:p>
        </w:tc>
        <w:tc>
          <w:tcPr>
            <w:tcW w:w="2506" w:type="dxa"/>
          </w:tcPr>
          <w:p w:rsidR="009C3845" w:rsidRPr="00031B44" w:rsidRDefault="009C3845">
            <w:pPr>
              <w:spacing w:before="120" w:after="120" w:line="360" w:lineRule="auto"/>
              <w:rPr>
                <w:rFonts w:ascii="Times New Roman" w:hAnsi="Times New Roman" w:cs="Times New Roman"/>
                <w:sz w:val="24"/>
                <w:szCs w:val="24"/>
              </w:rPr>
            </w:pPr>
            <w:r w:rsidRPr="00031B44">
              <w:rPr>
                <w:rFonts w:ascii="Times New Roman" w:hAnsi="Times New Roman" w:cs="Times New Roman"/>
                <w:sz w:val="24"/>
                <w:szCs w:val="24"/>
              </w:rPr>
              <w:t xml:space="preserve">Quản trị </w:t>
            </w:r>
            <w:del w:id="28" w:author="Pham.Nguyen" w:date="2017-08-01T14:25:00Z">
              <w:r w:rsidRPr="00031B44" w:rsidDel="009372F3">
                <w:rPr>
                  <w:rFonts w:ascii="Times New Roman" w:hAnsi="Times New Roman" w:cs="Times New Roman"/>
                  <w:sz w:val="24"/>
                  <w:szCs w:val="24"/>
                </w:rPr>
                <w:delText>phân quyề</w:delText>
              </w:r>
              <w:r w:rsidR="004B2FB5" w:rsidRPr="00031B44" w:rsidDel="009372F3">
                <w:rPr>
                  <w:rFonts w:ascii="Times New Roman" w:hAnsi="Times New Roman" w:cs="Times New Roman"/>
                  <w:sz w:val="24"/>
                  <w:szCs w:val="24"/>
                </w:rPr>
                <w:delText>n</w:delText>
              </w:r>
            </w:del>
            <w:ins w:id="29" w:author="Pham.Nguyen" w:date="2017-08-01T14:25:00Z">
              <w:r w:rsidR="009372F3">
                <w:rPr>
                  <w:rFonts w:ascii="Times New Roman" w:hAnsi="Times New Roman" w:cs="Times New Roman"/>
                  <w:sz w:val="24"/>
                  <w:szCs w:val="24"/>
                </w:rPr>
                <w:t>nhóm người dùng</w:t>
              </w:r>
            </w:ins>
          </w:p>
        </w:tc>
        <w:tc>
          <w:tcPr>
            <w:tcW w:w="5902" w:type="dxa"/>
          </w:tcPr>
          <w:p w:rsidR="004B2FB5" w:rsidRPr="00031B44" w:rsidRDefault="004B2FB5" w:rsidP="004B2FB5">
            <w:pPr>
              <w:spacing w:before="120" w:after="120" w:line="360" w:lineRule="auto"/>
              <w:rPr>
                <w:rFonts w:ascii="Times New Roman" w:hAnsi="Times New Roman" w:cs="Times New Roman"/>
                <w:sz w:val="24"/>
                <w:szCs w:val="24"/>
              </w:rPr>
            </w:pPr>
            <w:r w:rsidRPr="00031B44">
              <w:rPr>
                <w:rFonts w:ascii="Times New Roman" w:hAnsi="Times New Roman" w:cs="Times New Roman"/>
                <w:sz w:val="24"/>
                <w:szCs w:val="24"/>
              </w:rPr>
              <w:t xml:space="preserve">- Tạo ra các nhóm </w:t>
            </w:r>
            <w:del w:id="30" w:author="Pham.Nguyen" w:date="2017-08-01T14:26:00Z">
              <w:r w:rsidRPr="00031B44" w:rsidDel="009372F3">
                <w:rPr>
                  <w:rFonts w:ascii="Times New Roman" w:hAnsi="Times New Roman" w:cs="Times New Roman"/>
                  <w:sz w:val="24"/>
                  <w:szCs w:val="24"/>
                </w:rPr>
                <w:delText>phân quyền</w:delText>
              </w:r>
            </w:del>
            <w:ins w:id="31" w:author="Pham.Nguyen" w:date="2017-08-01T14:26:00Z">
              <w:r w:rsidR="009372F3">
                <w:rPr>
                  <w:rFonts w:ascii="Times New Roman" w:hAnsi="Times New Roman" w:cs="Times New Roman"/>
                  <w:sz w:val="24"/>
                  <w:szCs w:val="24"/>
                </w:rPr>
                <w:t>người dùng</w:t>
              </w:r>
            </w:ins>
            <w:r w:rsidRPr="00031B44">
              <w:rPr>
                <w:rFonts w:ascii="Times New Roman" w:hAnsi="Times New Roman" w:cs="Times New Roman"/>
                <w:sz w:val="24"/>
                <w:szCs w:val="24"/>
              </w:rPr>
              <w:t>:</w:t>
            </w:r>
          </w:p>
          <w:p w:rsidR="004B2FB5" w:rsidRPr="00031B44" w:rsidRDefault="004B2FB5" w:rsidP="004B2FB5">
            <w:pPr>
              <w:pStyle w:val="ListParagraph"/>
              <w:numPr>
                <w:ilvl w:val="0"/>
                <w:numId w:val="18"/>
              </w:numPr>
              <w:spacing w:before="120" w:after="120" w:line="360" w:lineRule="auto"/>
              <w:ind w:left="742" w:hanging="425"/>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 xml:space="preserve">Mã </w:t>
            </w:r>
            <w:ins w:id="32" w:author="Pham.Nguyen" w:date="2017-08-01T14:26:00Z">
              <w:r w:rsidR="009372F3">
                <w:rPr>
                  <w:rFonts w:ascii="Times New Roman" w:hAnsi="Times New Roman" w:cs="Times New Roman"/>
                  <w:sz w:val="24"/>
                  <w:szCs w:val="24"/>
                  <w:lang w:val="nl-NL" w:eastAsia="vi-VN"/>
                </w:rPr>
                <w:t>nhóm người dùng</w:t>
              </w:r>
            </w:ins>
            <w:del w:id="33" w:author="Pham.Nguyen" w:date="2017-08-01T14:26:00Z">
              <w:r w:rsidRPr="00031B44" w:rsidDel="009372F3">
                <w:rPr>
                  <w:rFonts w:ascii="Times New Roman" w:hAnsi="Times New Roman" w:cs="Times New Roman"/>
                  <w:sz w:val="24"/>
                  <w:szCs w:val="24"/>
                  <w:lang w:val="nl-NL" w:eastAsia="vi-VN"/>
                </w:rPr>
                <w:delText>phân quyền</w:delText>
              </w:r>
            </w:del>
          </w:p>
          <w:p w:rsidR="004B2FB5" w:rsidRPr="00031B44" w:rsidRDefault="004B2FB5" w:rsidP="004B2FB5">
            <w:pPr>
              <w:pStyle w:val="ListParagraph"/>
              <w:numPr>
                <w:ilvl w:val="0"/>
                <w:numId w:val="18"/>
              </w:numPr>
              <w:spacing w:before="120" w:after="120" w:line="360" w:lineRule="auto"/>
              <w:ind w:left="742" w:hanging="425"/>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 xml:space="preserve">Tên </w:t>
            </w:r>
            <w:ins w:id="34" w:author="Pham.Nguyen" w:date="2017-08-01T14:26:00Z">
              <w:r w:rsidR="009372F3">
                <w:rPr>
                  <w:rFonts w:ascii="Times New Roman" w:hAnsi="Times New Roman" w:cs="Times New Roman"/>
                  <w:sz w:val="24"/>
                  <w:szCs w:val="24"/>
                  <w:lang w:val="nl-NL" w:eastAsia="vi-VN"/>
                </w:rPr>
                <w:t>nhóm người dùng</w:t>
              </w:r>
            </w:ins>
            <w:del w:id="35" w:author="Pham.Nguyen" w:date="2017-08-01T14:26:00Z">
              <w:r w:rsidRPr="00031B44" w:rsidDel="009372F3">
                <w:rPr>
                  <w:rFonts w:ascii="Times New Roman" w:hAnsi="Times New Roman" w:cs="Times New Roman"/>
                  <w:sz w:val="24"/>
                  <w:szCs w:val="24"/>
                  <w:lang w:val="nl-NL" w:eastAsia="vi-VN"/>
                </w:rPr>
                <w:delText>quyền</w:delText>
              </w:r>
            </w:del>
          </w:p>
          <w:p w:rsidR="004B2FB5" w:rsidRPr="00031B44" w:rsidRDefault="004B2FB5" w:rsidP="004B2FB5">
            <w:pPr>
              <w:pStyle w:val="ListParagraph"/>
              <w:numPr>
                <w:ilvl w:val="0"/>
                <w:numId w:val="18"/>
              </w:numPr>
              <w:spacing w:before="120" w:after="120" w:line="360" w:lineRule="auto"/>
              <w:ind w:left="742" w:hanging="425"/>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 xml:space="preserve">Loại </w:t>
            </w:r>
            <w:ins w:id="36" w:author="Pham.Nguyen" w:date="2017-08-01T14:26:00Z">
              <w:r w:rsidR="009372F3">
                <w:rPr>
                  <w:rFonts w:ascii="Times New Roman" w:hAnsi="Times New Roman" w:cs="Times New Roman"/>
                  <w:sz w:val="24"/>
                  <w:szCs w:val="24"/>
                  <w:lang w:val="nl-NL" w:eastAsia="vi-VN"/>
                </w:rPr>
                <w:t>nhóm người dùng</w:t>
              </w:r>
            </w:ins>
            <w:del w:id="37" w:author="Pham.Nguyen" w:date="2017-08-01T14:26:00Z">
              <w:r w:rsidRPr="00031B44" w:rsidDel="009372F3">
                <w:rPr>
                  <w:rFonts w:ascii="Times New Roman" w:hAnsi="Times New Roman" w:cs="Times New Roman"/>
                  <w:sz w:val="24"/>
                  <w:szCs w:val="24"/>
                  <w:lang w:val="nl-NL" w:eastAsia="vi-VN"/>
                </w:rPr>
                <w:delText>quyền:</w:delText>
              </w:r>
            </w:del>
          </w:p>
          <w:p w:rsidR="004B2FB5" w:rsidRPr="00031B44" w:rsidRDefault="004B2FB5" w:rsidP="004B2FB5">
            <w:pPr>
              <w:pStyle w:val="ListParagraph"/>
              <w:numPr>
                <w:ilvl w:val="0"/>
                <w:numId w:val="23"/>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Quản trị hệ thống</w:t>
            </w:r>
          </w:p>
          <w:p w:rsidR="004B2FB5" w:rsidRPr="00031B44" w:rsidRDefault="004B2FB5" w:rsidP="004B2FB5">
            <w:pPr>
              <w:pStyle w:val="ListParagraph"/>
              <w:numPr>
                <w:ilvl w:val="0"/>
                <w:numId w:val="23"/>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Người dùng thông thường</w:t>
            </w:r>
          </w:p>
          <w:p w:rsidR="004B2FB5" w:rsidRPr="00031B44" w:rsidRDefault="004B2FB5" w:rsidP="004B2FB5">
            <w:pPr>
              <w:pStyle w:val="ListParagraph"/>
              <w:numPr>
                <w:ilvl w:val="0"/>
                <w:numId w:val="23"/>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Nhóm ANAT</w:t>
            </w:r>
          </w:p>
          <w:p w:rsidR="009C3845" w:rsidRPr="00031B44" w:rsidRDefault="004B2FB5" w:rsidP="004B2FB5">
            <w:pPr>
              <w:pStyle w:val="ListParagraph"/>
              <w:numPr>
                <w:ilvl w:val="0"/>
                <w:numId w:val="23"/>
              </w:numPr>
              <w:spacing w:before="120" w:after="120" w:line="360" w:lineRule="auto"/>
              <w:rPr>
                <w:rFonts w:ascii="Times New Roman" w:hAnsi="Times New Roman" w:cs="Times New Roman"/>
                <w:sz w:val="24"/>
                <w:szCs w:val="24"/>
              </w:rPr>
            </w:pPr>
            <w:r w:rsidRPr="00031B44">
              <w:rPr>
                <w:rFonts w:ascii="Times New Roman" w:hAnsi="Times New Roman" w:cs="Times New Roman"/>
                <w:sz w:val="24"/>
                <w:szCs w:val="24"/>
                <w:lang w:val="nl-NL" w:eastAsia="vi-VN"/>
              </w:rPr>
              <w:t>Nhóm lãnh đạo phê duyệt</w:t>
            </w:r>
            <w:r w:rsidRPr="00031B44">
              <w:rPr>
                <w:rFonts w:ascii="Times New Roman" w:hAnsi="Times New Roman" w:cs="Times New Roman"/>
                <w:sz w:val="24"/>
                <w:szCs w:val="24"/>
              </w:rPr>
              <w:t xml:space="preserve"> </w:t>
            </w:r>
          </w:p>
          <w:p w:rsidR="008A0DFF" w:rsidRPr="00031B44" w:rsidRDefault="008A0DFF">
            <w:pPr>
              <w:spacing w:before="120" w:after="120" w:line="360" w:lineRule="auto"/>
              <w:rPr>
                <w:rFonts w:ascii="Times New Roman" w:hAnsi="Times New Roman" w:cs="Times New Roman"/>
                <w:sz w:val="24"/>
                <w:szCs w:val="24"/>
              </w:rPr>
            </w:pPr>
            <w:r w:rsidRPr="00031B44">
              <w:rPr>
                <w:rFonts w:ascii="Times New Roman" w:hAnsi="Times New Roman" w:cs="Times New Roman"/>
                <w:sz w:val="24"/>
                <w:szCs w:val="24"/>
                <w:lang w:val="nl-NL" w:eastAsia="vi-VN"/>
              </w:rPr>
              <w:t xml:space="preserve">- Hệ thống cho phép quản trị chỉnh sửa các thông tin thuộc </w:t>
            </w:r>
            <w:ins w:id="38" w:author="Pham.Nguyen" w:date="2017-08-01T14:26:00Z">
              <w:r w:rsidR="009372F3">
                <w:rPr>
                  <w:rFonts w:ascii="Times New Roman" w:hAnsi="Times New Roman" w:cs="Times New Roman"/>
                  <w:sz w:val="24"/>
                  <w:szCs w:val="24"/>
                  <w:lang w:val="nl-NL" w:eastAsia="vi-VN"/>
                </w:rPr>
                <w:t>nhóm người dùng</w:t>
              </w:r>
            </w:ins>
            <w:del w:id="39" w:author="Pham.Nguyen" w:date="2017-08-01T14:26:00Z">
              <w:r w:rsidRPr="00031B44" w:rsidDel="009372F3">
                <w:rPr>
                  <w:rFonts w:ascii="Times New Roman" w:hAnsi="Times New Roman" w:cs="Times New Roman"/>
                  <w:sz w:val="24"/>
                  <w:szCs w:val="24"/>
                  <w:lang w:val="nl-NL" w:eastAsia="vi-VN"/>
                </w:rPr>
                <w:delText>quyền.</w:delText>
              </w:r>
            </w:del>
          </w:p>
        </w:tc>
      </w:tr>
      <w:tr w:rsidR="009372F3" w:rsidRPr="00031B44" w:rsidTr="00A67E5B">
        <w:trPr>
          <w:trHeight w:val="255"/>
          <w:ins w:id="40" w:author="Pham.Nguyen" w:date="2017-08-01T14:26:00Z"/>
        </w:trPr>
        <w:tc>
          <w:tcPr>
            <w:tcW w:w="608" w:type="dxa"/>
          </w:tcPr>
          <w:p w:rsidR="009372F3" w:rsidRPr="00031B44" w:rsidRDefault="009372F3" w:rsidP="009C3845">
            <w:pPr>
              <w:spacing w:before="120" w:after="120" w:line="360" w:lineRule="auto"/>
              <w:jc w:val="center"/>
              <w:rPr>
                <w:ins w:id="41" w:author="Pham.Nguyen" w:date="2017-08-01T14:26:00Z"/>
                <w:rFonts w:ascii="Times New Roman" w:hAnsi="Times New Roman" w:cs="Times New Roman"/>
                <w:sz w:val="24"/>
                <w:szCs w:val="24"/>
              </w:rPr>
            </w:pPr>
            <w:ins w:id="42" w:author="Pham.Nguyen" w:date="2017-08-01T14:26:00Z">
              <w:r>
                <w:rPr>
                  <w:rFonts w:ascii="Times New Roman" w:hAnsi="Times New Roman" w:cs="Times New Roman"/>
                  <w:sz w:val="24"/>
                  <w:szCs w:val="24"/>
                </w:rPr>
                <w:t>B.3</w:t>
              </w:r>
            </w:ins>
          </w:p>
        </w:tc>
        <w:tc>
          <w:tcPr>
            <w:tcW w:w="2506" w:type="dxa"/>
          </w:tcPr>
          <w:p w:rsidR="009372F3" w:rsidRPr="00031B44" w:rsidRDefault="009372F3" w:rsidP="009372F3">
            <w:pPr>
              <w:spacing w:before="120" w:after="120" w:line="360" w:lineRule="auto"/>
              <w:rPr>
                <w:ins w:id="43" w:author="Pham.Nguyen" w:date="2017-08-01T14:26:00Z"/>
                <w:rFonts w:ascii="Times New Roman" w:hAnsi="Times New Roman" w:cs="Times New Roman"/>
                <w:sz w:val="24"/>
                <w:szCs w:val="24"/>
              </w:rPr>
            </w:pPr>
            <w:ins w:id="44" w:author="Pham.Nguyen" w:date="2017-08-01T14:26:00Z">
              <w:r>
                <w:rPr>
                  <w:rFonts w:ascii="Times New Roman" w:hAnsi="Times New Roman" w:cs="Times New Roman"/>
                  <w:sz w:val="24"/>
                  <w:szCs w:val="24"/>
                </w:rPr>
                <w:t>Quản trị phân quyền</w:t>
              </w:r>
            </w:ins>
          </w:p>
        </w:tc>
        <w:tc>
          <w:tcPr>
            <w:tcW w:w="5902" w:type="dxa"/>
          </w:tcPr>
          <w:p w:rsidR="009372F3" w:rsidRDefault="009372F3" w:rsidP="004B2FB5">
            <w:pPr>
              <w:spacing w:before="120" w:after="120" w:line="360" w:lineRule="auto"/>
              <w:rPr>
                <w:ins w:id="45" w:author="Pham.Nguyen" w:date="2017-08-01T14:27:00Z"/>
                <w:rFonts w:ascii="Times New Roman" w:hAnsi="Times New Roman" w:cs="Times New Roman"/>
                <w:sz w:val="24"/>
                <w:szCs w:val="24"/>
              </w:rPr>
            </w:pPr>
            <w:ins w:id="46" w:author="Pham.Nguyen" w:date="2017-08-01T14:27:00Z">
              <w:r>
                <w:rPr>
                  <w:rFonts w:ascii="Times New Roman" w:hAnsi="Times New Roman" w:cs="Times New Roman"/>
                  <w:sz w:val="24"/>
                  <w:szCs w:val="24"/>
                </w:rPr>
                <w:t>- Phân người dùng về nhóm người dùng</w:t>
              </w:r>
            </w:ins>
          </w:p>
          <w:p w:rsidR="009372F3" w:rsidRPr="00031B44" w:rsidRDefault="009372F3" w:rsidP="004B2FB5">
            <w:pPr>
              <w:spacing w:before="120" w:after="120" w:line="360" w:lineRule="auto"/>
              <w:rPr>
                <w:ins w:id="47" w:author="Pham.Nguyen" w:date="2017-08-01T14:26:00Z"/>
                <w:rFonts w:ascii="Times New Roman" w:hAnsi="Times New Roman" w:cs="Times New Roman"/>
                <w:sz w:val="24"/>
                <w:szCs w:val="24"/>
              </w:rPr>
            </w:pPr>
            <w:ins w:id="48" w:author="Pham.Nguyen" w:date="2017-08-01T14:27:00Z">
              <w:r>
                <w:rPr>
                  <w:rFonts w:ascii="Times New Roman" w:hAnsi="Times New Roman" w:cs="Times New Roman"/>
                  <w:sz w:val="24"/>
                  <w:szCs w:val="24"/>
                </w:rPr>
                <w:t>- Phân quyền cho nhóm người dùng đến từng chức năng</w:t>
              </w:r>
            </w:ins>
          </w:p>
        </w:tc>
      </w:tr>
      <w:tr w:rsidR="009C3845" w:rsidRPr="00031B44" w:rsidTr="00A67E5B">
        <w:trPr>
          <w:trHeight w:val="255"/>
        </w:trPr>
        <w:tc>
          <w:tcPr>
            <w:tcW w:w="608" w:type="dxa"/>
          </w:tcPr>
          <w:p w:rsidR="009C3845" w:rsidRPr="00031B44" w:rsidRDefault="009C3845" w:rsidP="009C3845">
            <w:pPr>
              <w:spacing w:before="120" w:after="120" w:line="360" w:lineRule="auto"/>
              <w:jc w:val="center"/>
              <w:rPr>
                <w:rFonts w:ascii="Times New Roman" w:hAnsi="Times New Roman" w:cs="Times New Roman"/>
                <w:sz w:val="24"/>
                <w:szCs w:val="24"/>
              </w:rPr>
            </w:pPr>
            <w:r w:rsidRPr="00031B44">
              <w:rPr>
                <w:rFonts w:ascii="Times New Roman" w:hAnsi="Times New Roman" w:cs="Times New Roman"/>
                <w:sz w:val="24"/>
                <w:szCs w:val="24"/>
              </w:rPr>
              <w:t>B.</w:t>
            </w:r>
            <w:ins w:id="49" w:author="Pham.Nguyen" w:date="2017-08-01T14:26:00Z">
              <w:r w:rsidR="009372F3">
                <w:rPr>
                  <w:rFonts w:ascii="Times New Roman" w:hAnsi="Times New Roman" w:cs="Times New Roman"/>
                  <w:sz w:val="24"/>
                  <w:szCs w:val="24"/>
                </w:rPr>
                <w:t>4</w:t>
              </w:r>
            </w:ins>
            <w:del w:id="50" w:author="Pham.Nguyen" w:date="2017-08-01T14:26:00Z">
              <w:r w:rsidRPr="00031B44" w:rsidDel="009372F3">
                <w:rPr>
                  <w:rFonts w:ascii="Times New Roman" w:hAnsi="Times New Roman" w:cs="Times New Roman"/>
                  <w:sz w:val="24"/>
                  <w:szCs w:val="24"/>
                </w:rPr>
                <w:delText>3</w:delText>
              </w:r>
            </w:del>
          </w:p>
        </w:tc>
        <w:tc>
          <w:tcPr>
            <w:tcW w:w="2506" w:type="dxa"/>
          </w:tcPr>
          <w:p w:rsidR="009C3845" w:rsidRPr="00031B44" w:rsidRDefault="009C3845" w:rsidP="009C3845">
            <w:pPr>
              <w:spacing w:before="120" w:after="120" w:line="360" w:lineRule="auto"/>
              <w:rPr>
                <w:rFonts w:ascii="Times New Roman" w:hAnsi="Times New Roman" w:cs="Times New Roman"/>
                <w:sz w:val="24"/>
                <w:szCs w:val="24"/>
              </w:rPr>
            </w:pPr>
            <w:r w:rsidRPr="00031B44">
              <w:rPr>
                <w:rFonts w:ascii="Times New Roman" w:hAnsi="Times New Roman" w:cs="Times New Roman"/>
                <w:sz w:val="24"/>
                <w:szCs w:val="24"/>
              </w:rPr>
              <w:t>Quản trị người dùng</w:t>
            </w:r>
          </w:p>
        </w:tc>
        <w:tc>
          <w:tcPr>
            <w:tcW w:w="5902" w:type="dxa"/>
          </w:tcPr>
          <w:p w:rsidR="009C3845" w:rsidRPr="00031B44" w:rsidRDefault="009C3845" w:rsidP="00216127">
            <w:pPr>
              <w:spacing w:before="120" w:after="120" w:line="360" w:lineRule="auto"/>
              <w:rPr>
                <w:rFonts w:ascii="Times New Roman" w:hAnsi="Times New Roman" w:cs="Times New Roman"/>
                <w:sz w:val="24"/>
                <w:szCs w:val="24"/>
              </w:rPr>
            </w:pPr>
          </w:p>
        </w:tc>
      </w:tr>
      <w:tr w:rsidR="00216127" w:rsidRPr="00031B44" w:rsidTr="00A67E5B">
        <w:trPr>
          <w:trHeight w:val="255"/>
        </w:trPr>
        <w:tc>
          <w:tcPr>
            <w:tcW w:w="608" w:type="dxa"/>
          </w:tcPr>
          <w:p w:rsidR="00216127" w:rsidRPr="00031B44" w:rsidRDefault="00216127" w:rsidP="009C3845">
            <w:pPr>
              <w:spacing w:before="120" w:after="120" w:line="360" w:lineRule="auto"/>
              <w:jc w:val="center"/>
              <w:rPr>
                <w:rFonts w:ascii="Times New Roman" w:hAnsi="Times New Roman" w:cs="Times New Roman"/>
                <w:sz w:val="24"/>
                <w:szCs w:val="24"/>
              </w:rPr>
            </w:pPr>
          </w:p>
        </w:tc>
        <w:tc>
          <w:tcPr>
            <w:tcW w:w="2506" w:type="dxa"/>
          </w:tcPr>
          <w:p w:rsidR="00216127" w:rsidRPr="00031B44" w:rsidRDefault="00216127" w:rsidP="009C3845">
            <w:pPr>
              <w:spacing w:before="120" w:after="120" w:line="360" w:lineRule="auto"/>
              <w:rPr>
                <w:rFonts w:ascii="Times New Roman" w:hAnsi="Times New Roman" w:cs="Times New Roman"/>
                <w:sz w:val="24"/>
                <w:szCs w:val="24"/>
              </w:rPr>
            </w:pPr>
            <w:r w:rsidRPr="00031B44">
              <w:rPr>
                <w:rFonts w:ascii="Times New Roman" w:hAnsi="Times New Roman" w:cs="Times New Roman"/>
                <w:sz w:val="24"/>
                <w:szCs w:val="24"/>
              </w:rPr>
              <w:t>Bước 1: Khởi tạo người dùng</w:t>
            </w:r>
          </w:p>
        </w:tc>
        <w:tc>
          <w:tcPr>
            <w:tcW w:w="5902" w:type="dxa"/>
          </w:tcPr>
          <w:p w:rsidR="00216127" w:rsidRPr="00031B44" w:rsidRDefault="00216127" w:rsidP="00216127">
            <w:pPr>
              <w:spacing w:before="120" w:after="120" w:line="360" w:lineRule="auto"/>
              <w:rPr>
                <w:rFonts w:ascii="Times New Roman" w:hAnsi="Times New Roman" w:cs="Times New Roman"/>
                <w:sz w:val="24"/>
                <w:szCs w:val="24"/>
              </w:rPr>
            </w:pPr>
            <w:r w:rsidRPr="00031B44">
              <w:rPr>
                <w:rFonts w:ascii="Times New Roman" w:hAnsi="Times New Roman" w:cs="Times New Roman"/>
                <w:sz w:val="24"/>
                <w:szCs w:val="24"/>
              </w:rPr>
              <w:t>- Tạo người dùng mới:</w:t>
            </w:r>
          </w:p>
          <w:p w:rsidR="00216127" w:rsidRPr="00031B44" w:rsidRDefault="00216127" w:rsidP="00216127">
            <w:pPr>
              <w:pStyle w:val="ListParagraph"/>
              <w:numPr>
                <w:ilvl w:val="0"/>
                <w:numId w:val="18"/>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Mã người dùng</w:t>
            </w:r>
          </w:p>
          <w:p w:rsidR="00216127" w:rsidRPr="00031B44" w:rsidRDefault="00216127" w:rsidP="00216127">
            <w:pPr>
              <w:pStyle w:val="ListParagraph"/>
              <w:numPr>
                <w:ilvl w:val="0"/>
                <w:numId w:val="18"/>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Tên người dùng</w:t>
            </w:r>
          </w:p>
          <w:p w:rsidR="00216127" w:rsidRPr="00031B44" w:rsidRDefault="00216127" w:rsidP="00216127">
            <w:pPr>
              <w:pStyle w:val="ListParagraph"/>
              <w:numPr>
                <w:ilvl w:val="0"/>
                <w:numId w:val="18"/>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Mã phân quyền</w:t>
            </w:r>
          </w:p>
          <w:p w:rsidR="00216127" w:rsidRPr="00031B44" w:rsidRDefault="00216127" w:rsidP="00216127">
            <w:pPr>
              <w:pStyle w:val="ListParagraph"/>
              <w:numPr>
                <w:ilvl w:val="0"/>
                <w:numId w:val="18"/>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Thông tin bổ sung khác</w:t>
            </w:r>
          </w:p>
          <w:p w:rsidR="00216127" w:rsidRPr="00031B44" w:rsidRDefault="00216127" w:rsidP="00216127">
            <w:pPr>
              <w:pStyle w:val="ListParagraph"/>
              <w:numPr>
                <w:ilvl w:val="0"/>
                <w:numId w:val="18"/>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Email</w:t>
            </w:r>
          </w:p>
          <w:p w:rsidR="00216127" w:rsidRPr="00031B44" w:rsidRDefault="00216127" w:rsidP="00216127">
            <w:pPr>
              <w:pStyle w:val="ListParagraph"/>
              <w:numPr>
                <w:ilvl w:val="0"/>
                <w:numId w:val="18"/>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Password</w:t>
            </w:r>
          </w:p>
          <w:p w:rsidR="00216127" w:rsidRPr="00031B44" w:rsidRDefault="00216127" w:rsidP="00216127">
            <w:pPr>
              <w:pStyle w:val="ListParagraph"/>
              <w:numPr>
                <w:ilvl w:val="0"/>
                <w:numId w:val="18"/>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Người tạo (</w:t>
            </w:r>
            <w:r w:rsidRPr="00031B44">
              <w:rPr>
                <w:rFonts w:ascii="Times New Roman" w:hAnsi="Times New Roman" w:cs="Times New Roman"/>
                <w:i/>
                <w:sz w:val="24"/>
                <w:szCs w:val="24"/>
                <w:lang w:val="nl-NL" w:eastAsia="vi-VN"/>
              </w:rPr>
              <w:t>Hệ thống quản trị người dùng)</w:t>
            </w:r>
          </w:p>
          <w:p w:rsidR="00216127" w:rsidRPr="00031B44" w:rsidRDefault="00216127" w:rsidP="00216127">
            <w:pPr>
              <w:pStyle w:val="ListParagraph"/>
              <w:numPr>
                <w:ilvl w:val="0"/>
                <w:numId w:val="18"/>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Ngày tạo</w:t>
            </w:r>
          </w:p>
          <w:p w:rsidR="00216127" w:rsidRPr="00031B44" w:rsidRDefault="00216127" w:rsidP="00216127">
            <w:pPr>
              <w:pStyle w:val="ListParagraph"/>
              <w:numPr>
                <w:ilvl w:val="0"/>
                <w:numId w:val="18"/>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Ngày cập nhật</w:t>
            </w:r>
          </w:p>
          <w:p w:rsidR="00216127" w:rsidRPr="00031B44" w:rsidRDefault="00216127" w:rsidP="00216127">
            <w:pPr>
              <w:pStyle w:val="ListParagraph"/>
              <w:numPr>
                <w:ilvl w:val="0"/>
                <w:numId w:val="18"/>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Người phê duyệt (</w:t>
            </w:r>
            <w:r w:rsidRPr="00031B44">
              <w:rPr>
                <w:rFonts w:ascii="Times New Roman" w:hAnsi="Times New Roman" w:cs="Times New Roman"/>
                <w:i/>
                <w:sz w:val="24"/>
                <w:szCs w:val="24"/>
                <w:lang w:val="nl-NL" w:eastAsia="vi-VN"/>
              </w:rPr>
              <w:t>Hệ thống quản trị người dùng)</w:t>
            </w:r>
          </w:p>
          <w:p w:rsidR="00216127" w:rsidRPr="0048397C" w:rsidRDefault="00216127" w:rsidP="00216127">
            <w:pPr>
              <w:pStyle w:val="ListParagraph"/>
              <w:numPr>
                <w:ilvl w:val="0"/>
                <w:numId w:val="18"/>
              </w:numPr>
              <w:spacing w:before="120" w:after="120" w:line="360" w:lineRule="auto"/>
              <w:rPr>
                <w:ins w:id="51" w:author="Windows User" w:date="2017-09-07T14:18:00Z"/>
                <w:rFonts w:ascii="Times New Roman" w:hAnsi="Times New Roman" w:cs="Times New Roman"/>
                <w:sz w:val="24"/>
                <w:szCs w:val="24"/>
                <w:rPrChange w:id="52" w:author="Windows User" w:date="2017-09-07T14:18:00Z">
                  <w:rPr>
                    <w:ins w:id="53" w:author="Windows User" w:date="2017-09-07T14:18:00Z"/>
                    <w:rFonts w:ascii="Times New Roman" w:hAnsi="Times New Roman" w:cs="Times New Roman"/>
                    <w:sz w:val="24"/>
                    <w:szCs w:val="24"/>
                    <w:lang w:val="nl-NL" w:eastAsia="vi-VN"/>
                  </w:rPr>
                </w:rPrChange>
              </w:rPr>
            </w:pPr>
            <w:r w:rsidRPr="00031B44">
              <w:rPr>
                <w:rFonts w:ascii="Times New Roman" w:hAnsi="Times New Roman" w:cs="Times New Roman"/>
                <w:sz w:val="24"/>
                <w:szCs w:val="24"/>
                <w:lang w:val="nl-NL" w:eastAsia="vi-VN"/>
              </w:rPr>
              <w:t>Ngày phê duyệt</w:t>
            </w:r>
          </w:p>
          <w:p w:rsidR="0048397C" w:rsidRPr="00031B44" w:rsidRDefault="0048397C" w:rsidP="00216127">
            <w:pPr>
              <w:pStyle w:val="ListParagraph"/>
              <w:numPr>
                <w:ilvl w:val="0"/>
                <w:numId w:val="18"/>
              </w:numPr>
              <w:spacing w:before="120" w:after="120" w:line="360" w:lineRule="auto"/>
              <w:rPr>
                <w:rFonts w:ascii="Times New Roman" w:hAnsi="Times New Roman" w:cs="Times New Roman"/>
                <w:sz w:val="24"/>
                <w:szCs w:val="24"/>
              </w:rPr>
            </w:pPr>
            <w:ins w:id="54" w:author="Windows User" w:date="2017-09-07T14:18:00Z">
              <w:r>
                <w:rPr>
                  <w:rFonts w:ascii="Times New Roman" w:hAnsi="Times New Roman" w:cs="Times New Roman"/>
                  <w:sz w:val="24"/>
                  <w:szCs w:val="24"/>
                  <w:lang w:val="nl-NL" w:eastAsia="vi-VN"/>
                </w:rPr>
                <w:t>Số điện thoại</w:t>
              </w:r>
            </w:ins>
          </w:p>
          <w:p w:rsidR="00216127" w:rsidRPr="00031B44" w:rsidRDefault="00216127" w:rsidP="00216127">
            <w:pPr>
              <w:spacing w:before="120" w:after="120" w:line="360" w:lineRule="auto"/>
              <w:rPr>
                <w:rFonts w:ascii="Times New Roman" w:hAnsi="Times New Roman" w:cs="Times New Roman"/>
                <w:sz w:val="24"/>
                <w:szCs w:val="24"/>
              </w:rPr>
            </w:pPr>
            <w:r w:rsidRPr="00031B44">
              <w:rPr>
                <w:rFonts w:ascii="Times New Roman" w:hAnsi="Times New Roman" w:cs="Times New Roman"/>
                <w:sz w:val="24"/>
                <w:szCs w:val="24"/>
                <w:lang w:val="nl-NL" w:eastAsia="vi-VN"/>
              </w:rPr>
              <w:t>- Hệ thống cho phép quản trị chỉnh sửa các thông tin người sử dụng.</w:t>
            </w:r>
          </w:p>
        </w:tc>
      </w:tr>
      <w:tr w:rsidR="00216127" w:rsidRPr="00031B44" w:rsidTr="00A67E5B">
        <w:trPr>
          <w:trHeight w:val="255"/>
        </w:trPr>
        <w:tc>
          <w:tcPr>
            <w:tcW w:w="608" w:type="dxa"/>
          </w:tcPr>
          <w:p w:rsidR="00216127" w:rsidRPr="00031B44" w:rsidRDefault="00216127" w:rsidP="009C3845">
            <w:pPr>
              <w:spacing w:before="120" w:after="120" w:line="360" w:lineRule="auto"/>
              <w:jc w:val="center"/>
              <w:rPr>
                <w:rFonts w:ascii="Times New Roman" w:hAnsi="Times New Roman" w:cs="Times New Roman"/>
                <w:sz w:val="24"/>
                <w:szCs w:val="24"/>
              </w:rPr>
            </w:pPr>
          </w:p>
        </w:tc>
        <w:tc>
          <w:tcPr>
            <w:tcW w:w="2506" w:type="dxa"/>
          </w:tcPr>
          <w:p w:rsidR="00216127" w:rsidRPr="00031B44" w:rsidRDefault="00216127" w:rsidP="009C3845">
            <w:pPr>
              <w:spacing w:before="120" w:after="120" w:line="360" w:lineRule="auto"/>
              <w:rPr>
                <w:rFonts w:ascii="Times New Roman" w:hAnsi="Times New Roman" w:cs="Times New Roman"/>
                <w:sz w:val="24"/>
                <w:szCs w:val="24"/>
              </w:rPr>
            </w:pPr>
            <w:r w:rsidRPr="00031B44">
              <w:rPr>
                <w:rFonts w:ascii="Times New Roman" w:hAnsi="Times New Roman" w:cs="Times New Roman"/>
                <w:sz w:val="24"/>
                <w:szCs w:val="24"/>
              </w:rPr>
              <w:t>Bước 2: Phân quyền cho người sử dụng</w:t>
            </w:r>
          </w:p>
        </w:tc>
        <w:tc>
          <w:tcPr>
            <w:tcW w:w="5902" w:type="dxa"/>
          </w:tcPr>
          <w:p w:rsidR="00E9379D" w:rsidRPr="00031B44" w:rsidRDefault="00216127" w:rsidP="00216127">
            <w:pPr>
              <w:spacing w:before="120" w:after="120" w:line="360" w:lineRule="auto"/>
              <w:rPr>
                <w:rFonts w:ascii="Times New Roman" w:hAnsi="Times New Roman" w:cs="Times New Roman"/>
                <w:sz w:val="24"/>
                <w:szCs w:val="24"/>
              </w:rPr>
            </w:pPr>
            <w:r w:rsidRPr="00031B44">
              <w:rPr>
                <w:rFonts w:ascii="Times New Roman" w:hAnsi="Times New Roman" w:cs="Times New Roman"/>
                <w:sz w:val="24"/>
                <w:szCs w:val="24"/>
              </w:rPr>
              <w:t>- Cập nhật thông tin phân quyền người sử dụng</w:t>
            </w:r>
          </w:p>
        </w:tc>
      </w:tr>
      <w:tr w:rsidR="00E9379D" w:rsidRPr="00031B44" w:rsidTr="00A67E5B">
        <w:trPr>
          <w:trHeight w:val="255"/>
        </w:trPr>
        <w:tc>
          <w:tcPr>
            <w:tcW w:w="608" w:type="dxa"/>
          </w:tcPr>
          <w:p w:rsidR="00E9379D" w:rsidRPr="00031B44" w:rsidRDefault="00E9379D" w:rsidP="009C3845">
            <w:pPr>
              <w:spacing w:before="120" w:after="120" w:line="360" w:lineRule="auto"/>
              <w:jc w:val="center"/>
              <w:rPr>
                <w:rFonts w:ascii="Times New Roman" w:hAnsi="Times New Roman" w:cs="Times New Roman"/>
                <w:sz w:val="24"/>
                <w:szCs w:val="24"/>
              </w:rPr>
            </w:pPr>
          </w:p>
        </w:tc>
        <w:tc>
          <w:tcPr>
            <w:tcW w:w="2506" w:type="dxa"/>
          </w:tcPr>
          <w:p w:rsidR="00E9379D" w:rsidRPr="00031B44" w:rsidRDefault="00E9379D" w:rsidP="009C3845">
            <w:pPr>
              <w:spacing w:before="120" w:after="120" w:line="360" w:lineRule="auto"/>
              <w:rPr>
                <w:rFonts w:ascii="Times New Roman" w:hAnsi="Times New Roman" w:cs="Times New Roman"/>
                <w:sz w:val="24"/>
                <w:szCs w:val="24"/>
              </w:rPr>
            </w:pPr>
            <w:r w:rsidRPr="00031B44">
              <w:rPr>
                <w:rFonts w:ascii="Times New Roman" w:hAnsi="Times New Roman" w:cs="Times New Roman"/>
                <w:sz w:val="24"/>
                <w:szCs w:val="24"/>
              </w:rPr>
              <w:t>Bước 3: Phê duyệt người sử dụng</w:t>
            </w:r>
          </w:p>
        </w:tc>
        <w:tc>
          <w:tcPr>
            <w:tcW w:w="5902" w:type="dxa"/>
          </w:tcPr>
          <w:p w:rsidR="00E9379D" w:rsidRPr="00031B44" w:rsidRDefault="00E9379D" w:rsidP="00216127">
            <w:pPr>
              <w:spacing w:before="120" w:after="120" w:line="360" w:lineRule="auto"/>
              <w:rPr>
                <w:rFonts w:ascii="Times New Roman" w:hAnsi="Times New Roman" w:cs="Times New Roman"/>
                <w:sz w:val="24"/>
                <w:szCs w:val="24"/>
              </w:rPr>
            </w:pPr>
            <w:r w:rsidRPr="00031B44">
              <w:rPr>
                <w:rFonts w:ascii="Times New Roman" w:hAnsi="Times New Roman" w:cs="Times New Roman"/>
                <w:sz w:val="24"/>
                <w:szCs w:val="24"/>
              </w:rPr>
              <w:t>- Cập nhật thông tin phê duyệt người sử dụng</w:t>
            </w:r>
            <w:r w:rsidR="00CA34EC" w:rsidRPr="00031B44">
              <w:rPr>
                <w:rFonts w:ascii="Times New Roman" w:hAnsi="Times New Roman" w:cs="Times New Roman"/>
                <w:sz w:val="24"/>
                <w:szCs w:val="24"/>
              </w:rPr>
              <w:t xml:space="preserve"> (activated)</w:t>
            </w:r>
          </w:p>
        </w:tc>
      </w:tr>
      <w:tr w:rsidR="009C3845" w:rsidRPr="00031B44" w:rsidTr="00A67E5B">
        <w:trPr>
          <w:trHeight w:val="255"/>
        </w:trPr>
        <w:tc>
          <w:tcPr>
            <w:tcW w:w="608" w:type="dxa"/>
          </w:tcPr>
          <w:p w:rsidR="009C3845" w:rsidRPr="00031B44" w:rsidRDefault="009C3845" w:rsidP="009C3845">
            <w:pPr>
              <w:spacing w:before="120" w:after="120" w:line="360" w:lineRule="auto"/>
              <w:jc w:val="center"/>
              <w:rPr>
                <w:rFonts w:ascii="Times New Roman" w:hAnsi="Times New Roman" w:cs="Times New Roman"/>
                <w:b/>
                <w:sz w:val="24"/>
                <w:szCs w:val="24"/>
              </w:rPr>
            </w:pPr>
            <w:r w:rsidRPr="00031B44">
              <w:rPr>
                <w:rFonts w:ascii="Times New Roman" w:hAnsi="Times New Roman" w:cs="Times New Roman"/>
                <w:b/>
                <w:sz w:val="24"/>
                <w:szCs w:val="24"/>
              </w:rPr>
              <w:t>C</w:t>
            </w:r>
          </w:p>
        </w:tc>
        <w:tc>
          <w:tcPr>
            <w:tcW w:w="2506" w:type="dxa"/>
          </w:tcPr>
          <w:p w:rsidR="009C3845" w:rsidRPr="00031B44" w:rsidRDefault="009C3845" w:rsidP="009C3845">
            <w:pPr>
              <w:spacing w:before="120" w:after="120" w:line="360" w:lineRule="auto"/>
              <w:rPr>
                <w:rFonts w:ascii="Times New Roman" w:hAnsi="Times New Roman" w:cs="Times New Roman"/>
                <w:b/>
                <w:sz w:val="24"/>
                <w:szCs w:val="24"/>
              </w:rPr>
            </w:pPr>
            <w:r w:rsidRPr="00031B44">
              <w:rPr>
                <w:rFonts w:ascii="Times New Roman" w:hAnsi="Times New Roman" w:cs="Times New Roman"/>
                <w:b/>
                <w:sz w:val="24"/>
                <w:szCs w:val="24"/>
              </w:rPr>
              <w:t>Quản trị danh mục kiểm tra</w:t>
            </w:r>
          </w:p>
        </w:tc>
        <w:tc>
          <w:tcPr>
            <w:tcW w:w="5902" w:type="dxa"/>
          </w:tcPr>
          <w:p w:rsidR="009C3845" w:rsidRPr="00031B44" w:rsidRDefault="009C3845" w:rsidP="004B2FB5">
            <w:pPr>
              <w:spacing w:before="120" w:after="120" w:line="360" w:lineRule="auto"/>
              <w:rPr>
                <w:rFonts w:ascii="Times New Roman" w:hAnsi="Times New Roman" w:cs="Times New Roman"/>
                <w:b/>
                <w:sz w:val="24"/>
                <w:szCs w:val="24"/>
              </w:rPr>
            </w:pPr>
          </w:p>
        </w:tc>
      </w:tr>
      <w:tr w:rsidR="009C3845" w:rsidRPr="00413081" w:rsidTr="00A67E5B">
        <w:trPr>
          <w:trHeight w:val="255"/>
        </w:trPr>
        <w:tc>
          <w:tcPr>
            <w:tcW w:w="608" w:type="dxa"/>
          </w:tcPr>
          <w:p w:rsidR="009C3845" w:rsidRPr="00031B44" w:rsidRDefault="009C3845" w:rsidP="009C3845">
            <w:pPr>
              <w:spacing w:before="120" w:after="120" w:line="360" w:lineRule="auto"/>
              <w:jc w:val="center"/>
              <w:rPr>
                <w:rFonts w:ascii="Times New Roman" w:hAnsi="Times New Roman" w:cs="Times New Roman"/>
                <w:sz w:val="24"/>
                <w:szCs w:val="24"/>
              </w:rPr>
            </w:pPr>
            <w:r w:rsidRPr="00031B44">
              <w:rPr>
                <w:rFonts w:ascii="Times New Roman" w:hAnsi="Times New Roman" w:cs="Times New Roman"/>
                <w:sz w:val="24"/>
                <w:szCs w:val="24"/>
              </w:rPr>
              <w:t>C1.</w:t>
            </w:r>
          </w:p>
        </w:tc>
        <w:tc>
          <w:tcPr>
            <w:tcW w:w="2506" w:type="dxa"/>
          </w:tcPr>
          <w:p w:rsidR="009C3845" w:rsidRPr="00031B44" w:rsidRDefault="009C3845" w:rsidP="009C3845">
            <w:pPr>
              <w:spacing w:before="120" w:after="120" w:line="360" w:lineRule="auto"/>
              <w:rPr>
                <w:rFonts w:ascii="Times New Roman" w:hAnsi="Times New Roman" w:cs="Times New Roman"/>
                <w:sz w:val="24"/>
                <w:szCs w:val="24"/>
              </w:rPr>
            </w:pPr>
            <w:r w:rsidRPr="00031B44">
              <w:rPr>
                <w:rFonts w:ascii="Times New Roman" w:hAnsi="Times New Roman" w:cs="Times New Roman"/>
                <w:sz w:val="24"/>
                <w:szCs w:val="24"/>
              </w:rPr>
              <w:t>Quản lý nhóm danh mục kiểm  tra</w:t>
            </w:r>
          </w:p>
        </w:tc>
        <w:tc>
          <w:tcPr>
            <w:tcW w:w="5902" w:type="dxa"/>
          </w:tcPr>
          <w:p w:rsidR="009C3845" w:rsidRPr="00031B44" w:rsidRDefault="009C3845" w:rsidP="009C3845">
            <w:pPr>
              <w:spacing w:before="120" w:after="120" w:line="360" w:lineRule="auto"/>
              <w:rPr>
                <w:rFonts w:ascii="Times New Roman" w:hAnsi="Times New Roman" w:cs="Times New Roman"/>
                <w:b/>
                <w:bCs/>
                <w:sz w:val="24"/>
                <w:szCs w:val="24"/>
                <w:lang w:val="nl-NL" w:eastAsia="vi-VN"/>
              </w:rPr>
            </w:pPr>
            <w:r w:rsidRPr="00031B44">
              <w:rPr>
                <w:rFonts w:ascii="Times New Roman" w:hAnsi="Times New Roman" w:cs="Times New Roman"/>
                <w:b/>
                <w:bCs/>
                <w:sz w:val="24"/>
                <w:szCs w:val="24"/>
                <w:lang w:val="nl-NL" w:eastAsia="vi-VN"/>
              </w:rPr>
              <w:t xml:space="preserve">Đầu vào: </w:t>
            </w:r>
          </w:p>
          <w:p w:rsidR="009C3845" w:rsidRPr="00031B44" w:rsidRDefault="009C3845" w:rsidP="009C3845">
            <w:p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b/>
                <w:bCs/>
                <w:sz w:val="24"/>
                <w:szCs w:val="24"/>
                <w:lang w:val="nl-NL" w:eastAsia="vi-VN"/>
              </w:rPr>
              <w:t xml:space="preserve">- </w:t>
            </w:r>
            <w:r w:rsidRPr="00031B44">
              <w:rPr>
                <w:rFonts w:ascii="Times New Roman" w:hAnsi="Times New Roman" w:cs="Times New Roman"/>
                <w:bCs/>
                <w:sz w:val="24"/>
                <w:szCs w:val="24"/>
                <w:lang w:val="nl-NL" w:eastAsia="vi-VN"/>
              </w:rPr>
              <w:t xml:space="preserve">Các </w:t>
            </w:r>
            <w:r w:rsidRPr="00031B44">
              <w:rPr>
                <w:rFonts w:ascii="Times New Roman" w:hAnsi="Times New Roman" w:cs="Times New Roman"/>
                <w:sz w:val="24"/>
                <w:szCs w:val="24"/>
              </w:rPr>
              <w:t>tài liệu, an ninh an toàn, chất lượng và môi trường dựa trên các tài liệu quy định, tiêu chuẩn bao gồm</w:t>
            </w:r>
          </w:p>
          <w:p w:rsidR="009C3845" w:rsidRPr="00031B44" w:rsidRDefault="009C3845" w:rsidP="009C3845">
            <w:pPr>
              <w:pStyle w:val="ListParagraph"/>
              <w:numPr>
                <w:ilvl w:val="0"/>
                <w:numId w:val="18"/>
              </w:numPr>
              <w:spacing w:before="120" w:after="120" w:line="360" w:lineRule="auto"/>
              <w:ind w:left="742" w:hanging="425"/>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JIG 1, 2 phiên bản mới nhất</w:t>
            </w:r>
          </w:p>
          <w:p w:rsidR="009C3845" w:rsidRPr="00031B44" w:rsidRDefault="009C3845" w:rsidP="009C3845">
            <w:pPr>
              <w:pStyle w:val="ListParagraph"/>
              <w:numPr>
                <w:ilvl w:val="0"/>
                <w:numId w:val="18"/>
              </w:numPr>
              <w:spacing w:before="120" w:after="120" w:line="360" w:lineRule="auto"/>
              <w:ind w:left="742" w:hanging="425"/>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Hệ thống SMS</w:t>
            </w:r>
          </w:p>
          <w:p w:rsidR="009C3845" w:rsidRPr="00031B44" w:rsidRDefault="009C3845" w:rsidP="009C3845">
            <w:pPr>
              <w:pStyle w:val="ListParagraph"/>
              <w:numPr>
                <w:ilvl w:val="0"/>
                <w:numId w:val="18"/>
              </w:numPr>
              <w:spacing w:before="120" w:after="120" w:line="360" w:lineRule="auto"/>
              <w:ind w:left="742" w:hanging="425"/>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Quy chế an ninh an toàn xăng dầu hàng không</w:t>
            </w:r>
          </w:p>
          <w:p w:rsidR="009C3845" w:rsidRPr="0048397C" w:rsidRDefault="009C3845" w:rsidP="009C3845">
            <w:pPr>
              <w:spacing w:before="120" w:after="120" w:line="360" w:lineRule="auto"/>
              <w:rPr>
                <w:rFonts w:ascii="Times New Roman" w:hAnsi="Times New Roman" w:cs="Times New Roman"/>
                <w:sz w:val="24"/>
                <w:szCs w:val="24"/>
                <w:lang w:val="nl-NL"/>
                <w:rPrChange w:id="55" w:author="Windows User" w:date="2017-09-07T09:09:00Z">
                  <w:rPr>
                    <w:rFonts w:ascii="Times New Roman" w:hAnsi="Times New Roman" w:cs="Times New Roman"/>
                    <w:sz w:val="24"/>
                    <w:szCs w:val="24"/>
                  </w:rPr>
                </w:rPrChange>
              </w:rPr>
            </w:pPr>
            <w:r w:rsidRPr="0048397C">
              <w:rPr>
                <w:rFonts w:ascii="Times New Roman" w:hAnsi="Times New Roman" w:cs="Times New Roman"/>
                <w:sz w:val="24"/>
                <w:szCs w:val="24"/>
                <w:lang w:val="nl-NL"/>
                <w:rPrChange w:id="56" w:author="Windows User" w:date="2017-09-07T09:09:00Z">
                  <w:rPr>
                    <w:rFonts w:ascii="Times New Roman" w:hAnsi="Times New Roman" w:cs="Times New Roman"/>
                    <w:sz w:val="24"/>
                    <w:szCs w:val="24"/>
                  </w:rPr>
                </w:rPrChange>
              </w:rPr>
              <w:t>-  Các tài liệu tiêu chuẩn vận hành, tiêu chuẩn thiết kế khi được bổ sung</w:t>
            </w:r>
          </w:p>
          <w:p w:rsidR="009C3845" w:rsidRPr="0048397C" w:rsidRDefault="009C3845" w:rsidP="009C3845">
            <w:pPr>
              <w:spacing w:before="120" w:after="120" w:line="360" w:lineRule="auto"/>
              <w:rPr>
                <w:rFonts w:ascii="Times New Roman" w:hAnsi="Times New Roman" w:cs="Times New Roman"/>
                <w:sz w:val="24"/>
                <w:szCs w:val="24"/>
                <w:lang w:val="nl-NL"/>
                <w:rPrChange w:id="57" w:author="Windows User" w:date="2017-09-07T09:09:00Z">
                  <w:rPr>
                    <w:rFonts w:ascii="Times New Roman" w:hAnsi="Times New Roman" w:cs="Times New Roman"/>
                    <w:sz w:val="24"/>
                    <w:szCs w:val="24"/>
                  </w:rPr>
                </w:rPrChange>
              </w:rPr>
            </w:pPr>
            <w:r w:rsidRPr="0048397C">
              <w:rPr>
                <w:rFonts w:ascii="Times New Roman" w:hAnsi="Times New Roman" w:cs="Times New Roman"/>
                <w:sz w:val="24"/>
                <w:szCs w:val="24"/>
                <w:lang w:val="nl-NL"/>
                <w:rPrChange w:id="58" w:author="Windows User" w:date="2017-09-07T09:09:00Z">
                  <w:rPr>
                    <w:rFonts w:ascii="Times New Roman" w:hAnsi="Times New Roman" w:cs="Times New Roman"/>
                    <w:sz w:val="24"/>
                    <w:szCs w:val="24"/>
                  </w:rPr>
                </w:rPrChange>
              </w:rPr>
              <w:t>- Hệ thống Quản trị người dùng</w:t>
            </w:r>
          </w:p>
        </w:tc>
      </w:tr>
      <w:tr w:rsidR="009C3845" w:rsidRPr="00413081" w:rsidTr="00A67E5B">
        <w:trPr>
          <w:trHeight w:val="255"/>
        </w:trPr>
        <w:tc>
          <w:tcPr>
            <w:tcW w:w="608" w:type="dxa"/>
          </w:tcPr>
          <w:p w:rsidR="009C3845" w:rsidRPr="0048397C" w:rsidRDefault="009C3845" w:rsidP="009C3845">
            <w:pPr>
              <w:spacing w:before="120" w:after="120" w:line="360" w:lineRule="auto"/>
              <w:jc w:val="center"/>
              <w:rPr>
                <w:rFonts w:ascii="Times New Roman" w:hAnsi="Times New Roman" w:cs="Times New Roman"/>
                <w:sz w:val="24"/>
                <w:szCs w:val="24"/>
                <w:lang w:val="nl-NL"/>
                <w:rPrChange w:id="59" w:author="Windows User" w:date="2017-09-07T09:09:00Z">
                  <w:rPr>
                    <w:rFonts w:ascii="Times New Roman" w:hAnsi="Times New Roman" w:cs="Times New Roman"/>
                    <w:sz w:val="24"/>
                    <w:szCs w:val="24"/>
                  </w:rPr>
                </w:rPrChange>
              </w:rPr>
            </w:pPr>
          </w:p>
        </w:tc>
        <w:tc>
          <w:tcPr>
            <w:tcW w:w="2506" w:type="dxa"/>
          </w:tcPr>
          <w:p w:rsidR="009C3845" w:rsidRPr="0048397C" w:rsidRDefault="009C3845" w:rsidP="009C3845">
            <w:pPr>
              <w:spacing w:before="120" w:after="120" w:line="360" w:lineRule="auto"/>
              <w:rPr>
                <w:rFonts w:ascii="Times New Roman" w:hAnsi="Times New Roman" w:cs="Times New Roman"/>
                <w:sz w:val="24"/>
                <w:szCs w:val="24"/>
                <w:lang w:val="nl-NL"/>
                <w:rPrChange w:id="60" w:author="Windows User" w:date="2017-09-07T09:09:00Z">
                  <w:rPr>
                    <w:rFonts w:ascii="Times New Roman" w:hAnsi="Times New Roman" w:cs="Times New Roman"/>
                    <w:sz w:val="24"/>
                    <w:szCs w:val="24"/>
                  </w:rPr>
                </w:rPrChange>
              </w:rPr>
            </w:pPr>
            <w:r w:rsidRPr="0048397C">
              <w:rPr>
                <w:rFonts w:ascii="Times New Roman" w:hAnsi="Times New Roman" w:cs="Times New Roman"/>
                <w:sz w:val="24"/>
                <w:szCs w:val="24"/>
                <w:lang w:val="nl-NL"/>
                <w:rPrChange w:id="61" w:author="Windows User" w:date="2017-09-07T09:09:00Z">
                  <w:rPr>
                    <w:rFonts w:ascii="Times New Roman" w:hAnsi="Times New Roman" w:cs="Times New Roman"/>
                    <w:sz w:val="24"/>
                    <w:szCs w:val="24"/>
                  </w:rPr>
                </w:rPrChange>
              </w:rPr>
              <w:t>Bước 1: Khởi tạo nhóm danh mục kiểm tra</w:t>
            </w:r>
          </w:p>
        </w:tc>
        <w:tc>
          <w:tcPr>
            <w:tcW w:w="5902" w:type="dxa"/>
          </w:tcPr>
          <w:p w:rsidR="009C3845" w:rsidRPr="00031B44" w:rsidRDefault="009C3845" w:rsidP="009C3845">
            <w:p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 Cán bộ nghiệp vụ thực hiện tạo ra các nhóm danh mục kiểm tra, ví dụ nhóm JIG, nhóm SMS, nhóm chỉ tiêu nội bộ ...</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Mã nhóm danh mục kiểm tra</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Nội dung nhóm danh mục kiểm tra</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Người tạo (</w:t>
            </w:r>
            <w:r w:rsidRPr="00031B44">
              <w:rPr>
                <w:rFonts w:ascii="Times New Roman" w:hAnsi="Times New Roman" w:cs="Times New Roman"/>
                <w:i/>
                <w:sz w:val="24"/>
                <w:szCs w:val="24"/>
                <w:lang w:val="nl-NL" w:eastAsia="vi-VN"/>
              </w:rPr>
              <w:t>Hệ thống quản trị người dùng)</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Ngày tạo</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Ngày cập nhật</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Người phê duyệt (</w:t>
            </w:r>
            <w:r w:rsidRPr="00031B44">
              <w:rPr>
                <w:rFonts w:ascii="Times New Roman" w:hAnsi="Times New Roman" w:cs="Times New Roman"/>
                <w:i/>
                <w:sz w:val="24"/>
                <w:szCs w:val="24"/>
                <w:lang w:val="nl-NL" w:eastAsia="vi-VN"/>
              </w:rPr>
              <w:t>Hệ thống quản trị người dùng)</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Ngày phê duyệt</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Ngày hết hiệu lực</w:t>
            </w:r>
          </w:p>
          <w:p w:rsidR="009C3845" w:rsidRPr="0048397C" w:rsidRDefault="009C3845" w:rsidP="009C3845">
            <w:pPr>
              <w:spacing w:before="120" w:after="120" w:line="360" w:lineRule="auto"/>
              <w:rPr>
                <w:rFonts w:ascii="Times New Roman" w:hAnsi="Times New Roman" w:cs="Times New Roman"/>
                <w:sz w:val="24"/>
                <w:szCs w:val="24"/>
                <w:lang w:val="nl-NL"/>
                <w:rPrChange w:id="62" w:author="Windows User" w:date="2017-09-07T09:09:00Z">
                  <w:rPr>
                    <w:rFonts w:ascii="Times New Roman" w:hAnsi="Times New Roman" w:cs="Times New Roman"/>
                    <w:sz w:val="24"/>
                    <w:szCs w:val="24"/>
                  </w:rPr>
                </w:rPrChange>
              </w:rPr>
            </w:pPr>
            <w:r w:rsidRPr="0048397C">
              <w:rPr>
                <w:rFonts w:ascii="Times New Roman" w:hAnsi="Times New Roman" w:cs="Times New Roman"/>
                <w:sz w:val="24"/>
                <w:szCs w:val="24"/>
                <w:lang w:val="nl-NL"/>
                <w:rPrChange w:id="63" w:author="Windows User" w:date="2017-09-07T09:09:00Z">
                  <w:rPr>
                    <w:rFonts w:ascii="Times New Roman" w:hAnsi="Times New Roman" w:cs="Times New Roman"/>
                    <w:sz w:val="24"/>
                    <w:szCs w:val="24"/>
                  </w:rPr>
                </w:rPrChange>
              </w:rPr>
              <w:t>- Đối với nhóm danh mục kiểm tra này, cán bộ nghiệp vụ có thể chỉnh sửa thay đổi…</w:t>
            </w:r>
          </w:p>
        </w:tc>
      </w:tr>
      <w:tr w:rsidR="009C3845" w:rsidRPr="00413081" w:rsidTr="00A67E5B">
        <w:trPr>
          <w:trHeight w:val="255"/>
        </w:trPr>
        <w:tc>
          <w:tcPr>
            <w:tcW w:w="608" w:type="dxa"/>
          </w:tcPr>
          <w:p w:rsidR="009C3845" w:rsidRPr="0048397C" w:rsidRDefault="009C3845" w:rsidP="009C3845">
            <w:pPr>
              <w:spacing w:before="120" w:after="120" w:line="360" w:lineRule="auto"/>
              <w:jc w:val="center"/>
              <w:rPr>
                <w:rFonts w:ascii="Times New Roman" w:hAnsi="Times New Roman" w:cs="Times New Roman"/>
                <w:sz w:val="24"/>
                <w:szCs w:val="24"/>
                <w:lang w:val="nl-NL"/>
                <w:rPrChange w:id="64" w:author="Windows User" w:date="2017-09-07T09:09:00Z">
                  <w:rPr>
                    <w:rFonts w:ascii="Times New Roman" w:hAnsi="Times New Roman" w:cs="Times New Roman"/>
                    <w:sz w:val="24"/>
                    <w:szCs w:val="24"/>
                  </w:rPr>
                </w:rPrChange>
              </w:rPr>
            </w:pPr>
          </w:p>
        </w:tc>
        <w:tc>
          <w:tcPr>
            <w:tcW w:w="2506" w:type="dxa"/>
          </w:tcPr>
          <w:p w:rsidR="009C3845" w:rsidRPr="0048397C" w:rsidRDefault="009C3845" w:rsidP="009C3845">
            <w:pPr>
              <w:spacing w:before="120" w:after="120" w:line="360" w:lineRule="auto"/>
              <w:rPr>
                <w:rFonts w:ascii="Times New Roman" w:hAnsi="Times New Roman" w:cs="Times New Roman"/>
                <w:sz w:val="24"/>
                <w:szCs w:val="24"/>
                <w:lang w:val="nl-NL"/>
                <w:rPrChange w:id="65" w:author="Windows User" w:date="2017-09-07T09:09:00Z">
                  <w:rPr>
                    <w:rFonts w:ascii="Times New Roman" w:hAnsi="Times New Roman" w:cs="Times New Roman"/>
                    <w:sz w:val="24"/>
                    <w:szCs w:val="24"/>
                  </w:rPr>
                </w:rPrChange>
              </w:rPr>
            </w:pPr>
            <w:r w:rsidRPr="0048397C">
              <w:rPr>
                <w:rFonts w:ascii="Times New Roman" w:hAnsi="Times New Roman" w:cs="Times New Roman"/>
                <w:sz w:val="24"/>
                <w:szCs w:val="24"/>
                <w:lang w:val="nl-NL"/>
                <w:rPrChange w:id="66" w:author="Windows User" w:date="2017-09-07T09:09:00Z">
                  <w:rPr>
                    <w:rFonts w:ascii="Times New Roman" w:hAnsi="Times New Roman" w:cs="Times New Roman"/>
                    <w:sz w:val="24"/>
                    <w:szCs w:val="24"/>
                  </w:rPr>
                </w:rPrChange>
              </w:rPr>
              <w:t>Bước 2: Phê duyệt nhóm danh mục kiểm tra</w:t>
            </w:r>
          </w:p>
        </w:tc>
        <w:tc>
          <w:tcPr>
            <w:tcW w:w="5902" w:type="dxa"/>
          </w:tcPr>
          <w:p w:rsidR="009C3845" w:rsidRPr="00031B44" w:rsidRDefault="009C3845" w:rsidP="009C3845">
            <w:p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 Cán bộ lãnh đạo phê duyệt các nhóm danh mục kiểm tra được tạo ra:</w:t>
            </w:r>
          </w:p>
          <w:p w:rsidR="009C3845" w:rsidRPr="00031B44" w:rsidRDefault="009C3845" w:rsidP="009C3845">
            <w:pPr>
              <w:pStyle w:val="ListParagraph"/>
              <w:numPr>
                <w:ilvl w:val="0"/>
                <w:numId w:val="18"/>
              </w:numPr>
              <w:spacing w:before="120" w:after="120" w:line="360" w:lineRule="auto"/>
              <w:ind w:left="742" w:hanging="425"/>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Từ chối phê duyệt: Hệ thống hiển thị thông tin từ chối phê duyệt ở phía cán bộ nghiệp vụ, đồng thời cán bộ nghiệp vụ phải chỉnh sửa lại nhóm danh mục kiểm tra để phê duyệt lại.</w:t>
            </w:r>
            <w:ins w:id="67" w:author="Windows User" w:date="2017-09-07T16:51:00Z">
              <w:r w:rsidR="00413081">
                <w:rPr>
                  <w:rFonts w:ascii="Times New Roman" w:hAnsi="Times New Roman" w:cs="Times New Roman"/>
                  <w:sz w:val="24"/>
                  <w:szCs w:val="24"/>
                  <w:lang w:val="nl-NL" w:eastAsia="vi-VN"/>
                </w:rPr>
                <w:t xml:space="preserve"> Lý do từ chối.</w:t>
              </w:r>
            </w:ins>
          </w:p>
          <w:p w:rsidR="009C3845" w:rsidRPr="00031B44" w:rsidRDefault="009C3845" w:rsidP="009C3845">
            <w:pPr>
              <w:pStyle w:val="ListParagraph"/>
              <w:numPr>
                <w:ilvl w:val="0"/>
                <w:numId w:val="18"/>
              </w:numPr>
              <w:spacing w:before="120" w:after="120" w:line="360" w:lineRule="auto"/>
              <w:ind w:left="742" w:hanging="425"/>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Phê duyệt: Hệ thống ghi nhận thông tin phê duyệt của lãnh đạo, nhóm danh mục kiểm tra có hiệu lực sử dụng sau khi lãnh đạo phê duyệt.</w:t>
            </w:r>
          </w:p>
        </w:tc>
      </w:tr>
      <w:tr w:rsidR="009C3845" w:rsidRPr="00413081" w:rsidTr="00A67E5B">
        <w:trPr>
          <w:trHeight w:val="255"/>
        </w:trPr>
        <w:tc>
          <w:tcPr>
            <w:tcW w:w="608" w:type="dxa"/>
          </w:tcPr>
          <w:p w:rsidR="009C3845" w:rsidRPr="00031B44" w:rsidRDefault="009C3845" w:rsidP="009C3845">
            <w:pPr>
              <w:spacing w:before="120" w:after="120" w:line="360" w:lineRule="auto"/>
              <w:jc w:val="center"/>
              <w:rPr>
                <w:rFonts w:ascii="Times New Roman" w:hAnsi="Times New Roman" w:cs="Times New Roman"/>
                <w:sz w:val="24"/>
                <w:szCs w:val="24"/>
              </w:rPr>
            </w:pPr>
            <w:r w:rsidRPr="00031B44">
              <w:rPr>
                <w:rFonts w:ascii="Times New Roman" w:hAnsi="Times New Roman" w:cs="Times New Roman"/>
                <w:sz w:val="24"/>
                <w:szCs w:val="24"/>
              </w:rPr>
              <w:t>C.2</w:t>
            </w:r>
          </w:p>
        </w:tc>
        <w:tc>
          <w:tcPr>
            <w:tcW w:w="2506" w:type="dxa"/>
          </w:tcPr>
          <w:p w:rsidR="009C3845" w:rsidRPr="00031B44" w:rsidRDefault="009C3845" w:rsidP="009C3845">
            <w:pPr>
              <w:spacing w:before="120" w:after="120" w:line="360" w:lineRule="auto"/>
              <w:rPr>
                <w:rFonts w:ascii="Times New Roman" w:hAnsi="Times New Roman" w:cs="Times New Roman"/>
                <w:sz w:val="24"/>
                <w:szCs w:val="24"/>
              </w:rPr>
            </w:pPr>
            <w:r w:rsidRPr="00031B44">
              <w:rPr>
                <w:rFonts w:ascii="Times New Roman" w:hAnsi="Times New Roman" w:cs="Times New Roman"/>
                <w:sz w:val="24"/>
                <w:szCs w:val="24"/>
              </w:rPr>
              <w:t>Quản lý danh mục kiểm tra</w:t>
            </w:r>
          </w:p>
        </w:tc>
        <w:tc>
          <w:tcPr>
            <w:tcW w:w="5902" w:type="dxa"/>
          </w:tcPr>
          <w:p w:rsidR="009C3845" w:rsidRPr="00031B44" w:rsidRDefault="009C3845" w:rsidP="009C3845">
            <w:pPr>
              <w:spacing w:before="120" w:after="120" w:line="360" w:lineRule="auto"/>
              <w:rPr>
                <w:rFonts w:ascii="Times New Roman" w:hAnsi="Times New Roman" w:cs="Times New Roman"/>
                <w:b/>
                <w:bCs/>
                <w:sz w:val="24"/>
                <w:szCs w:val="24"/>
                <w:lang w:val="nl-NL" w:eastAsia="vi-VN"/>
              </w:rPr>
            </w:pPr>
            <w:r w:rsidRPr="00031B44">
              <w:rPr>
                <w:rFonts w:ascii="Times New Roman" w:hAnsi="Times New Roman" w:cs="Times New Roman"/>
                <w:b/>
                <w:bCs/>
                <w:sz w:val="24"/>
                <w:szCs w:val="24"/>
                <w:lang w:val="nl-NL" w:eastAsia="vi-VN"/>
              </w:rPr>
              <w:t xml:space="preserve">Đầu vào: </w:t>
            </w:r>
          </w:p>
          <w:p w:rsidR="009C3845" w:rsidRPr="00031B44" w:rsidRDefault="009C3845" w:rsidP="009C3845">
            <w:p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b/>
                <w:bCs/>
                <w:sz w:val="24"/>
                <w:szCs w:val="24"/>
                <w:lang w:val="nl-NL" w:eastAsia="vi-VN"/>
              </w:rPr>
              <w:t xml:space="preserve">- </w:t>
            </w:r>
            <w:r w:rsidRPr="00031B44">
              <w:rPr>
                <w:rFonts w:ascii="Times New Roman" w:hAnsi="Times New Roman" w:cs="Times New Roman"/>
                <w:bCs/>
                <w:sz w:val="24"/>
                <w:szCs w:val="24"/>
                <w:lang w:val="nl-NL" w:eastAsia="vi-VN"/>
              </w:rPr>
              <w:t xml:space="preserve">Các </w:t>
            </w:r>
            <w:r w:rsidRPr="00031B44">
              <w:rPr>
                <w:rFonts w:ascii="Times New Roman" w:hAnsi="Times New Roman" w:cs="Times New Roman"/>
                <w:sz w:val="24"/>
                <w:szCs w:val="24"/>
              </w:rPr>
              <w:t>tài liệu, an ninh an toàn, chất lượng và môi trường dựa trên các tài liệu quy định, tiêu chuẩn bao gồm</w:t>
            </w:r>
          </w:p>
          <w:p w:rsidR="009C3845" w:rsidRPr="00031B44" w:rsidRDefault="009C3845" w:rsidP="009C3845">
            <w:pPr>
              <w:pStyle w:val="ListParagraph"/>
              <w:numPr>
                <w:ilvl w:val="0"/>
                <w:numId w:val="18"/>
              </w:numPr>
              <w:spacing w:before="120" w:after="120" w:line="360" w:lineRule="auto"/>
              <w:ind w:left="742" w:hanging="425"/>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JIG 1, 2 phiên bản mới nhất</w:t>
            </w:r>
          </w:p>
          <w:p w:rsidR="009C3845" w:rsidRPr="00031B44" w:rsidRDefault="009C3845" w:rsidP="009C3845">
            <w:pPr>
              <w:pStyle w:val="ListParagraph"/>
              <w:numPr>
                <w:ilvl w:val="0"/>
                <w:numId w:val="18"/>
              </w:numPr>
              <w:spacing w:before="120" w:after="120" w:line="360" w:lineRule="auto"/>
              <w:ind w:left="742" w:hanging="425"/>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Hệ thống SMS</w:t>
            </w:r>
          </w:p>
          <w:p w:rsidR="009C3845" w:rsidRPr="00031B44" w:rsidRDefault="009C3845" w:rsidP="009C3845">
            <w:pPr>
              <w:pStyle w:val="ListParagraph"/>
              <w:numPr>
                <w:ilvl w:val="0"/>
                <w:numId w:val="18"/>
              </w:numPr>
              <w:spacing w:before="120" w:after="120" w:line="360" w:lineRule="auto"/>
              <w:ind w:left="742" w:hanging="425"/>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Quy chế an ninh an toàn xăng dầu hàng không</w:t>
            </w:r>
          </w:p>
          <w:p w:rsidR="009C3845" w:rsidRPr="0048397C" w:rsidRDefault="009C3845" w:rsidP="009C3845">
            <w:pPr>
              <w:spacing w:before="120" w:after="120" w:line="360" w:lineRule="auto"/>
              <w:rPr>
                <w:rFonts w:ascii="Times New Roman" w:hAnsi="Times New Roman" w:cs="Times New Roman"/>
                <w:sz w:val="24"/>
                <w:szCs w:val="24"/>
                <w:lang w:val="nl-NL"/>
                <w:rPrChange w:id="68" w:author="Windows User" w:date="2017-09-07T09:09:00Z">
                  <w:rPr>
                    <w:rFonts w:ascii="Times New Roman" w:hAnsi="Times New Roman" w:cs="Times New Roman"/>
                    <w:sz w:val="24"/>
                    <w:szCs w:val="24"/>
                  </w:rPr>
                </w:rPrChange>
              </w:rPr>
            </w:pPr>
            <w:r w:rsidRPr="0048397C">
              <w:rPr>
                <w:rFonts w:ascii="Times New Roman" w:hAnsi="Times New Roman" w:cs="Times New Roman"/>
                <w:sz w:val="24"/>
                <w:szCs w:val="24"/>
                <w:lang w:val="nl-NL"/>
                <w:rPrChange w:id="69" w:author="Windows User" w:date="2017-09-07T09:09:00Z">
                  <w:rPr>
                    <w:rFonts w:ascii="Times New Roman" w:hAnsi="Times New Roman" w:cs="Times New Roman"/>
                    <w:sz w:val="24"/>
                    <w:szCs w:val="24"/>
                  </w:rPr>
                </w:rPrChange>
              </w:rPr>
              <w:t>-  Các tài liệu tiêu chuẩn vận hành, tiêu chuẩn thiết kế khi được bổ sung</w:t>
            </w:r>
          </w:p>
          <w:p w:rsidR="009C3845" w:rsidRPr="0048397C" w:rsidRDefault="009C3845" w:rsidP="009C3845">
            <w:pPr>
              <w:spacing w:before="120" w:after="120" w:line="360" w:lineRule="auto"/>
              <w:rPr>
                <w:rFonts w:ascii="Times New Roman" w:hAnsi="Times New Roman" w:cs="Times New Roman"/>
                <w:sz w:val="24"/>
                <w:szCs w:val="24"/>
                <w:lang w:val="nl-NL"/>
                <w:rPrChange w:id="70" w:author="Windows User" w:date="2017-09-07T09:09:00Z">
                  <w:rPr>
                    <w:rFonts w:ascii="Times New Roman" w:hAnsi="Times New Roman" w:cs="Times New Roman"/>
                    <w:sz w:val="24"/>
                    <w:szCs w:val="24"/>
                  </w:rPr>
                </w:rPrChange>
              </w:rPr>
            </w:pPr>
            <w:r w:rsidRPr="0048397C">
              <w:rPr>
                <w:rFonts w:ascii="Times New Roman" w:hAnsi="Times New Roman" w:cs="Times New Roman"/>
                <w:sz w:val="24"/>
                <w:szCs w:val="24"/>
                <w:lang w:val="nl-NL"/>
                <w:rPrChange w:id="71" w:author="Windows User" w:date="2017-09-07T09:09:00Z">
                  <w:rPr>
                    <w:rFonts w:ascii="Times New Roman" w:hAnsi="Times New Roman" w:cs="Times New Roman"/>
                    <w:sz w:val="24"/>
                    <w:szCs w:val="24"/>
                  </w:rPr>
                </w:rPrChange>
              </w:rPr>
              <w:t>- Hệ thống Quản lý nhóm danh mục kiểm tra</w:t>
            </w:r>
          </w:p>
          <w:p w:rsidR="009C3845" w:rsidRPr="0048397C" w:rsidRDefault="009C3845" w:rsidP="009C3845">
            <w:pPr>
              <w:spacing w:before="120" w:after="120" w:line="360" w:lineRule="auto"/>
              <w:rPr>
                <w:rFonts w:ascii="Times New Roman" w:hAnsi="Times New Roman" w:cs="Times New Roman"/>
                <w:sz w:val="24"/>
                <w:szCs w:val="24"/>
                <w:lang w:val="nl-NL"/>
                <w:rPrChange w:id="72" w:author="Windows User" w:date="2017-09-07T09:09:00Z">
                  <w:rPr>
                    <w:rFonts w:ascii="Times New Roman" w:hAnsi="Times New Roman" w:cs="Times New Roman"/>
                    <w:sz w:val="24"/>
                    <w:szCs w:val="24"/>
                  </w:rPr>
                </w:rPrChange>
              </w:rPr>
            </w:pPr>
            <w:r w:rsidRPr="0048397C">
              <w:rPr>
                <w:rFonts w:ascii="Times New Roman" w:hAnsi="Times New Roman" w:cs="Times New Roman"/>
                <w:sz w:val="24"/>
                <w:szCs w:val="24"/>
                <w:lang w:val="nl-NL"/>
                <w:rPrChange w:id="73" w:author="Windows User" w:date="2017-09-07T09:09:00Z">
                  <w:rPr>
                    <w:rFonts w:ascii="Times New Roman" w:hAnsi="Times New Roman" w:cs="Times New Roman"/>
                    <w:sz w:val="24"/>
                    <w:szCs w:val="24"/>
                  </w:rPr>
                </w:rPrChange>
              </w:rPr>
              <w:t>- Hệ thống Quản trị người dùng</w:t>
            </w:r>
          </w:p>
        </w:tc>
      </w:tr>
      <w:tr w:rsidR="009C3845" w:rsidRPr="00413081" w:rsidTr="00A67E5B">
        <w:trPr>
          <w:trHeight w:val="255"/>
        </w:trPr>
        <w:tc>
          <w:tcPr>
            <w:tcW w:w="608" w:type="dxa"/>
          </w:tcPr>
          <w:p w:rsidR="009C3845" w:rsidRPr="0048397C" w:rsidRDefault="009C3845" w:rsidP="009C3845">
            <w:pPr>
              <w:spacing w:before="120" w:after="120" w:line="360" w:lineRule="auto"/>
              <w:jc w:val="center"/>
              <w:rPr>
                <w:rFonts w:ascii="Times New Roman" w:hAnsi="Times New Roman" w:cs="Times New Roman"/>
                <w:sz w:val="24"/>
                <w:szCs w:val="24"/>
                <w:lang w:val="nl-NL"/>
                <w:rPrChange w:id="74" w:author="Windows User" w:date="2017-09-07T09:09:00Z">
                  <w:rPr>
                    <w:rFonts w:ascii="Times New Roman" w:hAnsi="Times New Roman" w:cs="Times New Roman"/>
                    <w:sz w:val="24"/>
                    <w:szCs w:val="24"/>
                  </w:rPr>
                </w:rPrChange>
              </w:rPr>
            </w:pPr>
          </w:p>
        </w:tc>
        <w:tc>
          <w:tcPr>
            <w:tcW w:w="2506" w:type="dxa"/>
          </w:tcPr>
          <w:p w:rsidR="009C3845" w:rsidRPr="0048397C" w:rsidRDefault="009C3845" w:rsidP="009C3845">
            <w:pPr>
              <w:spacing w:before="120" w:after="120" w:line="360" w:lineRule="auto"/>
              <w:rPr>
                <w:rFonts w:ascii="Times New Roman" w:hAnsi="Times New Roman" w:cs="Times New Roman"/>
                <w:sz w:val="24"/>
                <w:szCs w:val="24"/>
                <w:lang w:val="nl-NL"/>
                <w:rPrChange w:id="75" w:author="Windows User" w:date="2017-09-07T09:09:00Z">
                  <w:rPr>
                    <w:rFonts w:ascii="Times New Roman" w:hAnsi="Times New Roman" w:cs="Times New Roman"/>
                    <w:sz w:val="24"/>
                    <w:szCs w:val="24"/>
                  </w:rPr>
                </w:rPrChange>
              </w:rPr>
            </w:pPr>
            <w:r w:rsidRPr="0048397C">
              <w:rPr>
                <w:rFonts w:ascii="Times New Roman" w:hAnsi="Times New Roman" w:cs="Times New Roman"/>
                <w:sz w:val="24"/>
                <w:szCs w:val="24"/>
                <w:lang w:val="nl-NL"/>
                <w:rPrChange w:id="76" w:author="Windows User" w:date="2017-09-07T09:09:00Z">
                  <w:rPr>
                    <w:rFonts w:ascii="Times New Roman" w:hAnsi="Times New Roman" w:cs="Times New Roman"/>
                    <w:sz w:val="24"/>
                    <w:szCs w:val="24"/>
                  </w:rPr>
                </w:rPrChange>
              </w:rPr>
              <w:t>Bước 1: Khởi tạo danh mục kiểm tra</w:t>
            </w:r>
          </w:p>
        </w:tc>
        <w:tc>
          <w:tcPr>
            <w:tcW w:w="5902" w:type="dxa"/>
          </w:tcPr>
          <w:p w:rsidR="009C3845" w:rsidRPr="00031B44" w:rsidRDefault="009C3845" w:rsidP="009C3845">
            <w:p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 Cán bộ nghiệp vụ thực hiện tạo ra danh mục kiểm tra:</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Thuộc 1 nhóm danh mục kiểm tra (</w:t>
            </w:r>
            <w:r w:rsidRPr="00031B44">
              <w:rPr>
                <w:rFonts w:ascii="Times New Roman" w:hAnsi="Times New Roman" w:cs="Times New Roman"/>
                <w:i/>
                <w:sz w:val="24"/>
                <w:szCs w:val="24"/>
                <w:lang w:val="nl-NL" w:eastAsia="vi-VN"/>
              </w:rPr>
              <w:t>quản trị nhóm danh mục kiểm tra)</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Mã nội dung kiểm tra</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Nội dung danh mục kiểm tra</w:t>
            </w:r>
          </w:p>
          <w:p w:rsidR="009C3845" w:rsidRDefault="009C3845" w:rsidP="009C3845">
            <w:pPr>
              <w:pStyle w:val="ListParagraph"/>
              <w:numPr>
                <w:ilvl w:val="0"/>
                <w:numId w:val="19"/>
              </w:numPr>
              <w:spacing w:before="120" w:after="120" w:line="360" w:lineRule="auto"/>
              <w:rPr>
                <w:ins w:id="77" w:author="Manh Cuong Dinh" w:date="2017-07-27T10:23:00Z"/>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Liên kết ngắn gọn đến tài liệu liên quan: mục số ... tài liệu ....</w:t>
            </w:r>
          </w:p>
          <w:p w:rsidR="00F034A8" w:rsidRPr="00031B44" w:rsidRDefault="00F034A8"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ins w:id="78" w:author="Manh Cuong Dinh" w:date="2017-07-27T10:23:00Z">
              <w:r>
                <w:rPr>
                  <w:rFonts w:ascii="Times New Roman" w:hAnsi="Times New Roman" w:cs="Times New Roman"/>
                  <w:sz w:val="24"/>
                  <w:szCs w:val="24"/>
                  <w:lang w:val="nl-NL" w:eastAsia="vi-VN"/>
                </w:rPr>
                <w:t>Loại danh mục kiểm tra (vận hành, tài liệu, trang thiết bị</w:t>
              </w:r>
            </w:ins>
            <w:ins w:id="79" w:author="Manh Cuong Dinh" w:date="2017-07-27T10:24:00Z">
              <w:r>
                <w:rPr>
                  <w:rFonts w:ascii="Times New Roman" w:hAnsi="Times New Roman" w:cs="Times New Roman"/>
                  <w:sz w:val="24"/>
                  <w:szCs w:val="24"/>
                  <w:lang w:val="nl-NL" w:eastAsia="vi-VN"/>
                </w:rPr>
                <w:t>, khác</w:t>
              </w:r>
            </w:ins>
            <w:ins w:id="80" w:author="Manh Cuong Dinh" w:date="2017-07-27T10:23:00Z">
              <w:r>
                <w:rPr>
                  <w:rFonts w:ascii="Times New Roman" w:hAnsi="Times New Roman" w:cs="Times New Roman"/>
                  <w:sz w:val="24"/>
                  <w:szCs w:val="24"/>
                  <w:lang w:val="nl-NL" w:eastAsia="vi-VN"/>
                </w:rPr>
                <w:t xml:space="preserve">...) </w:t>
              </w:r>
            </w:ins>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Liên kết đến tài liệu cứng (</w:t>
            </w:r>
            <w:r w:rsidRPr="00031B44">
              <w:rPr>
                <w:rFonts w:ascii="Times New Roman" w:hAnsi="Times New Roman" w:cs="Times New Roman"/>
                <w:i/>
                <w:sz w:val="24"/>
                <w:szCs w:val="24"/>
                <w:lang w:val="nl-NL" w:eastAsia="vi-VN"/>
              </w:rPr>
              <w:t>quản trị tài liệu</w:t>
            </w:r>
            <w:r w:rsidRPr="00031B44">
              <w:rPr>
                <w:rFonts w:ascii="Times New Roman" w:hAnsi="Times New Roman" w:cs="Times New Roman"/>
                <w:sz w:val="24"/>
                <w:szCs w:val="24"/>
                <w:lang w:val="nl-NL" w:eastAsia="vi-VN"/>
              </w:rPr>
              <w:t>)</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Người tạo (</w:t>
            </w:r>
            <w:r w:rsidRPr="00031B44">
              <w:rPr>
                <w:rFonts w:ascii="Times New Roman" w:hAnsi="Times New Roman" w:cs="Times New Roman"/>
                <w:i/>
                <w:sz w:val="24"/>
                <w:szCs w:val="24"/>
                <w:lang w:val="nl-NL" w:eastAsia="vi-VN"/>
              </w:rPr>
              <w:t>Hệ thống quản trị người dùng)</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Ngày tạo</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Ngày cập nhật</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Người phê duyệt (</w:t>
            </w:r>
            <w:r w:rsidRPr="00031B44">
              <w:rPr>
                <w:rFonts w:ascii="Times New Roman" w:hAnsi="Times New Roman" w:cs="Times New Roman"/>
                <w:i/>
                <w:sz w:val="24"/>
                <w:szCs w:val="24"/>
                <w:lang w:val="nl-NL" w:eastAsia="vi-VN"/>
              </w:rPr>
              <w:t>Hệ thống quản trị người dùng)</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Ngày phê duyệt</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Ngày hết hiệu lực</w:t>
            </w:r>
          </w:p>
          <w:p w:rsidR="009C3845" w:rsidRPr="0048397C" w:rsidRDefault="009C3845" w:rsidP="009C3845">
            <w:pPr>
              <w:spacing w:before="120" w:after="120" w:line="360" w:lineRule="auto"/>
              <w:rPr>
                <w:rFonts w:ascii="Times New Roman" w:hAnsi="Times New Roman" w:cs="Times New Roman"/>
                <w:sz w:val="24"/>
                <w:szCs w:val="24"/>
                <w:lang w:val="nl-NL"/>
                <w:rPrChange w:id="81" w:author="Windows User" w:date="2017-09-07T09:09:00Z">
                  <w:rPr>
                    <w:rFonts w:ascii="Times New Roman" w:hAnsi="Times New Roman" w:cs="Times New Roman"/>
                    <w:sz w:val="24"/>
                    <w:szCs w:val="24"/>
                  </w:rPr>
                </w:rPrChange>
              </w:rPr>
            </w:pPr>
            <w:r w:rsidRPr="0048397C">
              <w:rPr>
                <w:rFonts w:ascii="Times New Roman" w:hAnsi="Times New Roman" w:cs="Times New Roman"/>
                <w:sz w:val="24"/>
                <w:szCs w:val="24"/>
                <w:lang w:val="nl-NL"/>
                <w:rPrChange w:id="82" w:author="Windows User" w:date="2017-09-07T09:09:00Z">
                  <w:rPr>
                    <w:rFonts w:ascii="Times New Roman" w:hAnsi="Times New Roman" w:cs="Times New Roman"/>
                    <w:sz w:val="24"/>
                    <w:szCs w:val="24"/>
                  </w:rPr>
                </w:rPrChange>
              </w:rPr>
              <w:t>- Đối với nhóm danh mục kiểm tra này, cán bộ nghiệp vụ có thể chỉnh sửa thay đổi…</w:t>
            </w:r>
          </w:p>
        </w:tc>
      </w:tr>
      <w:tr w:rsidR="009C3845" w:rsidRPr="00413081" w:rsidTr="00A67E5B">
        <w:trPr>
          <w:trHeight w:val="255"/>
        </w:trPr>
        <w:tc>
          <w:tcPr>
            <w:tcW w:w="608" w:type="dxa"/>
          </w:tcPr>
          <w:p w:rsidR="009C3845" w:rsidRPr="0048397C" w:rsidRDefault="009C3845" w:rsidP="009C3845">
            <w:pPr>
              <w:spacing w:before="120" w:after="120" w:line="360" w:lineRule="auto"/>
              <w:jc w:val="center"/>
              <w:rPr>
                <w:rFonts w:ascii="Times New Roman" w:hAnsi="Times New Roman" w:cs="Times New Roman"/>
                <w:sz w:val="24"/>
                <w:szCs w:val="24"/>
                <w:lang w:val="nl-NL"/>
                <w:rPrChange w:id="83" w:author="Windows User" w:date="2017-09-07T09:09:00Z">
                  <w:rPr>
                    <w:rFonts w:ascii="Times New Roman" w:hAnsi="Times New Roman" w:cs="Times New Roman"/>
                    <w:sz w:val="24"/>
                    <w:szCs w:val="24"/>
                  </w:rPr>
                </w:rPrChange>
              </w:rPr>
            </w:pPr>
          </w:p>
        </w:tc>
        <w:tc>
          <w:tcPr>
            <w:tcW w:w="2506" w:type="dxa"/>
          </w:tcPr>
          <w:p w:rsidR="009C3845" w:rsidRPr="0048397C" w:rsidRDefault="009C3845" w:rsidP="009C3845">
            <w:pPr>
              <w:spacing w:before="120" w:after="120" w:line="360" w:lineRule="auto"/>
              <w:rPr>
                <w:rFonts w:ascii="Times New Roman" w:hAnsi="Times New Roman" w:cs="Times New Roman"/>
                <w:sz w:val="24"/>
                <w:szCs w:val="24"/>
                <w:lang w:val="nl-NL"/>
                <w:rPrChange w:id="84" w:author="Windows User" w:date="2017-09-07T09:09:00Z">
                  <w:rPr>
                    <w:rFonts w:ascii="Times New Roman" w:hAnsi="Times New Roman" w:cs="Times New Roman"/>
                    <w:sz w:val="24"/>
                    <w:szCs w:val="24"/>
                  </w:rPr>
                </w:rPrChange>
              </w:rPr>
            </w:pPr>
            <w:r w:rsidRPr="0048397C">
              <w:rPr>
                <w:rFonts w:ascii="Times New Roman" w:hAnsi="Times New Roman" w:cs="Times New Roman"/>
                <w:sz w:val="24"/>
                <w:szCs w:val="24"/>
                <w:lang w:val="nl-NL"/>
                <w:rPrChange w:id="85" w:author="Windows User" w:date="2017-09-07T09:09:00Z">
                  <w:rPr>
                    <w:rFonts w:ascii="Times New Roman" w:hAnsi="Times New Roman" w:cs="Times New Roman"/>
                    <w:sz w:val="24"/>
                    <w:szCs w:val="24"/>
                  </w:rPr>
                </w:rPrChange>
              </w:rPr>
              <w:t>Bước 2: Phê duyệt nhóm danh mục kiểm tra</w:t>
            </w:r>
          </w:p>
        </w:tc>
        <w:tc>
          <w:tcPr>
            <w:tcW w:w="5902" w:type="dxa"/>
          </w:tcPr>
          <w:p w:rsidR="009C3845" w:rsidRPr="00031B44" w:rsidRDefault="009C3845" w:rsidP="009C3845">
            <w:p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 Cán bộ lãnh đạo phê duyệt danh mục kiểm tra được tạo ra:</w:t>
            </w:r>
          </w:p>
          <w:p w:rsidR="009C3845" w:rsidRPr="00031B44" w:rsidRDefault="009C3845" w:rsidP="009C3845">
            <w:pPr>
              <w:pStyle w:val="ListParagraph"/>
              <w:numPr>
                <w:ilvl w:val="0"/>
                <w:numId w:val="18"/>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Từ chối phê duyệt: Hệ thống hiển thị thông tin từ chối phê duyệt ở phía cán bộ nghiệp vụ, đồng thời cán bộ nghiệp vụ phải chỉnh sửa lại danh mục kiểm tra để phê duyệt lại.</w:t>
            </w:r>
            <w:ins w:id="86" w:author="Windows User" w:date="2017-09-07T14:29:00Z">
              <w:r w:rsidR="00140594">
                <w:rPr>
                  <w:rFonts w:ascii="Times New Roman" w:hAnsi="Times New Roman" w:cs="Times New Roman"/>
                  <w:sz w:val="24"/>
                  <w:szCs w:val="24"/>
                  <w:lang w:val="nl-NL" w:eastAsia="vi-VN"/>
                </w:rPr>
                <w:t xml:space="preserve"> Lý do từ  chối</w:t>
              </w:r>
            </w:ins>
          </w:p>
          <w:p w:rsidR="009C3845" w:rsidRPr="00031B44" w:rsidRDefault="009C3845" w:rsidP="009C3845">
            <w:pPr>
              <w:pStyle w:val="ListParagraph"/>
              <w:numPr>
                <w:ilvl w:val="0"/>
                <w:numId w:val="18"/>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Phê duyệt: Hệ thống ghi nhận thông tin phê duyệt của lãnh đạo, danh mục kiểm tra có hiệu lực sử dụng sau khi lãnh đạo phê duyệt.</w:t>
            </w:r>
          </w:p>
        </w:tc>
      </w:tr>
      <w:tr w:rsidR="009C3845" w:rsidRPr="00413081" w:rsidTr="00A67E5B">
        <w:trPr>
          <w:trHeight w:val="255"/>
        </w:trPr>
        <w:tc>
          <w:tcPr>
            <w:tcW w:w="608" w:type="dxa"/>
          </w:tcPr>
          <w:p w:rsidR="009C3845" w:rsidRPr="00031B44" w:rsidRDefault="009C3845" w:rsidP="009C3845">
            <w:pPr>
              <w:spacing w:before="120" w:after="120" w:line="360" w:lineRule="auto"/>
              <w:jc w:val="center"/>
              <w:rPr>
                <w:rFonts w:ascii="Times New Roman" w:hAnsi="Times New Roman" w:cs="Times New Roman"/>
                <w:b/>
                <w:sz w:val="24"/>
                <w:szCs w:val="24"/>
              </w:rPr>
            </w:pPr>
            <w:r w:rsidRPr="00031B44">
              <w:rPr>
                <w:rFonts w:ascii="Times New Roman" w:hAnsi="Times New Roman" w:cs="Times New Roman"/>
                <w:b/>
                <w:sz w:val="24"/>
                <w:szCs w:val="24"/>
              </w:rPr>
              <w:t>D</w:t>
            </w:r>
          </w:p>
        </w:tc>
        <w:tc>
          <w:tcPr>
            <w:tcW w:w="2506" w:type="dxa"/>
          </w:tcPr>
          <w:p w:rsidR="009C3845" w:rsidRPr="00031B44" w:rsidRDefault="009C3845" w:rsidP="009C3845">
            <w:pPr>
              <w:spacing w:before="120" w:after="120" w:line="360" w:lineRule="auto"/>
              <w:rPr>
                <w:rFonts w:ascii="Times New Roman" w:hAnsi="Times New Roman" w:cs="Times New Roman"/>
                <w:b/>
                <w:sz w:val="24"/>
                <w:szCs w:val="24"/>
              </w:rPr>
            </w:pPr>
            <w:r w:rsidRPr="00031B44">
              <w:rPr>
                <w:rFonts w:ascii="Times New Roman" w:hAnsi="Times New Roman" w:cs="Times New Roman"/>
                <w:b/>
                <w:sz w:val="24"/>
                <w:szCs w:val="24"/>
              </w:rPr>
              <w:t>Quy trình quản trị tài liệu</w:t>
            </w:r>
          </w:p>
        </w:tc>
        <w:tc>
          <w:tcPr>
            <w:tcW w:w="5902" w:type="dxa"/>
          </w:tcPr>
          <w:p w:rsidR="009C3845" w:rsidRPr="00031B44" w:rsidRDefault="009C3845" w:rsidP="009C3845">
            <w:pPr>
              <w:spacing w:before="120" w:after="120" w:line="360" w:lineRule="auto"/>
              <w:rPr>
                <w:rFonts w:ascii="Times New Roman" w:hAnsi="Times New Roman" w:cs="Times New Roman"/>
                <w:b/>
                <w:bCs/>
                <w:sz w:val="24"/>
                <w:szCs w:val="24"/>
                <w:lang w:val="nl-NL" w:eastAsia="vi-VN"/>
              </w:rPr>
            </w:pPr>
            <w:r w:rsidRPr="00031B44">
              <w:rPr>
                <w:rFonts w:ascii="Times New Roman" w:hAnsi="Times New Roman" w:cs="Times New Roman"/>
                <w:b/>
                <w:bCs/>
                <w:sz w:val="24"/>
                <w:szCs w:val="24"/>
                <w:lang w:val="nl-NL" w:eastAsia="vi-VN"/>
              </w:rPr>
              <w:t xml:space="preserve">Đầu vào: </w:t>
            </w:r>
          </w:p>
          <w:p w:rsidR="009C3845" w:rsidRPr="00031B44" w:rsidRDefault="009C3845" w:rsidP="009C3845">
            <w:p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b/>
                <w:bCs/>
                <w:sz w:val="24"/>
                <w:szCs w:val="24"/>
                <w:lang w:val="nl-NL" w:eastAsia="vi-VN"/>
              </w:rPr>
              <w:t xml:space="preserve">- </w:t>
            </w:r>
            <w:r w:rsidRPr="00031B44">
              <w:rPr>
                <w:rFonts w:ascii="Times New Roman" w:hAnsi="Times New Roman" w:cs="Times New Roman"/>
                <w:bCs/>
                <w:sz w:val="24"/>
                <w:szCs w:val="24"/>
                <w:lang w:val="nl-NL" w:eastAsia="vi-VN"/>
              </w:rPr>
              <w:t xml:space="preserve">Các </w:t>
            </w:r>
            <w:r w:rsidRPr="00031B44">
              <w:rPr>
                <w:rFonts w:ascii="Times New Roman" w:hAnsi="Times New Roman" w:cs="Times New Roman"/>
                <w:sz w:val="24"/>
                <w:szCs w:val="24"/>
              </w:rPr>
              <w:t>tài liệu, an ninh an toàn, chất lượng và môi trường dựa trên các tài liệu quy định, tiêu chuẩn bao gồm</w:t>
            </w:r>
          </w:p>
          <w:p w:rsidR="009C3845" w:rsidRPr="00031B44" w:rsidRDefault="009C3845" w:rsidP="009C3845">
            <w:pPr>
              <w:pStyle w:val="ListParagraph"/>
              <w:numPr>
                <w:ilvl w:val="0"/>
                <w:numId w:val="18"/>
              </w:numPr>
              <w:spacing w:before="120" w:after="120" w:line="360" w:lineRule="auto"/>
              <w:ind w:left="742" w:hanging="425"/>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JIG 1, 2 phiên bản mới nhất</w:t>
            </w:r>
          </w:p>
          <w:p w:rsidR="009C3845" w:rsidRPr="00031B44" w:rsidRDefault="009C3845" w:rsidP="009C3845">
            <w:pPr>
              <w:pStyle w:val="ListParagraph"/>
              <w:numPr>
                <w:ilvl w:val="0"/>
                <w:numId w:val="18"/>
              </w:numPr>
              <w:spacing w:before="120" w:after="120" w:line="360" w:lineRule="auto"/>
              <w:ind w:left="742" w:hanging="425"/>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Hệ thống SMS</w:t>
            </w:r>
          </w:p>
          <w:p w:rsidR="009C3845" w:rsidRPr="00031B44" w:rsidRDefault="009C3845" w:rsidP="009C3845">
            <w:pPr>
              <w:pStyle w:val="ListParagraph"/>
              <w:numPr>
                <w:ilvl w:val="0"/>
                <w:numId w:val="18"/>
              </w:numPr>
              <w:spacing w:before="120" w:after="120" w:line="360" w:lineRule="auto"/>
              <w:ind w:left="742" w:hanging="425"/>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Quy chế an ninh an toàn xăng dầu hàng không</w:t>
            </w:r>
          </w:p>
          <w:p w:rsidR="009C3845" w:rsidRPr="0048397C" w:rsidRDefault="009C3845" w:rsidP="009C3845">
            <w:pPr>
              <w:spacing w:before="120" w:after="120" w:line="360" w:lineRule="auto"/>
              <w:rPr>
                <w:rFonts w:ascii="Times New Roman" w:hAnsi="Times New Roman" w:cs="Times New Roman"/>
                <w:sz w:val="24"/>
                <w:szCs w:val="24"/>
                <w:lang w:val="nl-NL"/>
                <w:rPrChange w:id="87" w:author="Windows User" w:date="2017-09-07T09:09:00Z">
                  <w:rPr>
                    <w:rFonts w:ascii="Times New Roman" w:hAnsi="Times New Roman" w:cs="Times New Roman"/>
                    <w:sz w:val="24"/>
                    <w:szCs w:val="24"/>
                  </w:rPr>
                </w:rPrChange>
              </w:rPr>
            </w:pPr>
            <w:r w:rsidRPr="0048397C">
              <w:rPr>
                <w:rFonts w:ascii="Times New Roman" w:hAnsi="Times New Roman" w:cs="Times New Roman"/>
                <w:sz w:val="24"/>
                <w:szCs w:val="24"/>
                <w:lang w:val="nl-NL"/>
                <w:rPrChange w:id="88" w:author="Windows User" w:date="2017-09-07T09:09:00Z">
                  <w:rPr>
                    <w:rFonts w:ascii="Times New Roman" w:hAnsi="Times New Roman" w:cs="Times New Roman"/>
                    <w:sz w:val="24"/>
                    <w:szCs w:val="24"/>
                  </w:rPr>
                </w:rPrChange>
              </w:rPr>
              <w:t>-  Các tài liệu tiêu chuẩn vận hành, tiêu chuẩn thiết kế khi được bổ sung</w:t>
            </w:r>
          </w:p>
          <w:p w:rsidR="009C3845" w:rsidRPr="0048397C" w:rsidRDefault="009C3845" w:rsidP="009C3845">
            <w:pPr>
              <w:spacing w:before="120" w:after="120" w:line="360" w:lineRule="auto"/>
              <w:rPr>
                <w:rFonts w:ascii="Times New Roman" w:hAnsi="Times New Roman" w:cs="Times New Roman"/>
                <w:sz w:val="24"/>
                <w:szCs w:val="24"/>
                <w:lang w:val="nl-NL"/>
                <w:rPrChange w:id="89" w:author="Windows User" w:date="2017-09-07T09:09:00Z">
                  <w:rPr>
                    <w:rFonts w:ascii="Times New Roman" w:hAnsi="Times New Roman" w:cs="Times New Roman"/>
                    <w:sz w:val="24"/>
                    <w:szCs w:val="24"/>
                  </w:rPr>
                </w:rPrChange>
              </w:rPr>
            </w:pPr>
            <w:r w:rsidRPr="0048397C">
              <w:rPr>
                <w:rFonts w:ascii="Times New Roman" w:hAnsi="Times New Roman" w:cs="Times New Roman"/>
                <w:sz w:val="24"/>
                <w:szCs w:val="24"/>
                <w:lang w:val="nl-NL"/>
                <w:rPrChange w:id="90" w:author="Windows User" w:date="2017-09-07T09:09:00Z">
                  <w:rPr>
                    <w:rFonts w:ascii="Times New Roman" w:hAnsi="Times New Roman" w:cs="Times New Roman"/>
                    <w:sz w:val="24"/>
                    <w:szCs w:val="24"/>
                  </w:rPr>
                </w:rPrChange>
              </w:rPr>
              <w:t>- Hệ thống Quản trị người dùng</w:t>
            </w:r>
          </w:p>
        </w:tc>
      </w:tr>
      <w:tr w:rsidR="009C3845" w:rsidRPr="00413081" w:rsidTr="00A67E5B">
        <w:trPr>
          <w:trHeight w:val="255"/>
        </w:trPr>
        <w:tc>
          <w:tcPr>
            <w:tcW w:w="608" w:type="dxa"/>
          </w:tcPr>
          <w:p w:rsidR="009C3845" w:rsidRPr="0048397C" w:rsidRDefault="009C3845" w:rsidP="009C3845">
            <w:pPr>
              <w:spacing w:before="120" w:after="120" w:line="360" w:lineRule="auto"/>
              <w:jc w:val="center"/>
              <w:rPr>
                <w:rFonts w:ascii="Times New Roman" w:hAnsi="Times New Roman" w:cs="Times New Roman"/>
                <w:sz w:val="24"/>
                <w:szCs w:val="24"/>
                <w:lang w:val="nl-NL"/>
                <w:rPrChange w:id="91" w:author="Windows User" w:date="2017-09-07T09:09:00Z">
                  <w:rPr>
                    <w:rFonts w:ascii="Times New Roman" w:hAnsi="Times New Roman" w:cs="Times New Roman"/>
                    <w:sz w:val="24"/>
                    <w:szCs w:val="24"/>
                  </w:rPr>
                </w:rPrChange>
              </w:rPr>
            </w:pPr>
          </w:p>
        </w:tc>
        <w:tc>
          <w:tcPr>
            <w:tcW w:w="2506" w:type="dxa"/>
          </w:tcPr>
          <w:p w:rsidR="009C3845" w:rsidRPr="0048397C" w:rsidRDefault="009C3845" w:rsidP="009C3845">
            <w:pPr>
              <w:spacing w:before="120" w:after="120" w:line="360" w:lineRule="auto"/>
              <w:rPr>
                <w:rFonts w:ascii="Times New Roman" w:hAnsi="Times New Roman" w:cs="Times New Roman"/>
                <w:sz w:val="24"/>
                <w:szCs w:val="24"/>
                <w:lang w:val="nl-NL"/>
                <w:rPrChange w:id="92" w:author="Windows User" w:date="2017-09-07T09:09:00Z">
                  <w:rPr>
                    <w:rFonts w:ascii="Times New Roman" w:hAnsi="Times New Roman" w:cs="Times New Roman"/>
                    <w:sz w:val="24"/>
                    <w:szCs w:val="24"/>
                  </w:rPr>
                </w:rPrChange>
              </w:rPr>
            </w:pPr>
            <w:r w:rsidRPr="0048397C">
              <w:rPr>
                <w:rFonts w:ascii="Times New Roman" w:hAnsi="Times New Roman" w:cs="Times New Roman"/>
                <w:sz w:val="24"/>
                <w:szCs w:val="24"/>
                <w:lang w:val="nl-NL"/>
                <w:rPrChange w:id="93" w:author="Windows User" w:date="2017-09-07T09:09:00Z">
                  <w:rPr>
                    <w:rFonts w:ascii="Times New Roman" w:hAnsi="Times New Roman" w:cs="Times New Roman"/>
                    <w:sz w:val="24"/>
                    <w:szCs w:val="24"/>
                  </w:rPr>
                </w:rPrChange>
              </w:rPr>
              <w:t>Bước 1: Khởi tạo tài liệu</w:t>
            </w:r>
          </w:p>
        </w:tc>
        <w:tc>
          <w:tcPr>
            <w:tcW w:w="5902" w:type="dxa"/>
          </w:tcPr>
          <w:p w:rsidR="009C3845" w:rsidRPr="00031B44" w:rsidRDefault="009C3845" w:rsidP="009C3845">
            <w:p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 Cán bộ nghiệp vụ thực hiện tạo ra một tài liệu:</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Mã tài liệu</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Tên tài liệu</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Phiên bản tài liệu</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Upload file cứng lên hệ thống</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Người tạo (</w:t>
            </w:r>
            <w:r w:rsidRPr="00031B44">
              <w:rPr>
                <w:rFonts w:ascii="Times New Roman" w:hAnsi="Times New Roman" w:cs="Times New Roman"/>
                <w:i/>
                <w:sz w:val="24"/>
                <w:szCs w:val="24"/>
                <w:lang w:val="nl-NL" w:eastAsia="vi-VN"/>
              </w:rPr>
              <w:t>Hệ thống quản trị người dùng)</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Ngày tạo</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Ngày cập nhật</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Người phê duyệt (</w:t>
            </w:r>
            <w:r w:rsidRPr="00031B44">
              <w:rPr>
                <w:rFonts w:ascii="Times New Roman" w:hAnsi="Times New Roman" w:cs="Times New Roman"/>
                <w:i/>
                <w:sz w:val="24"/>
                <w:szCs w:val="24"/>
                <w:lang w:val="nl-NL" w:eastAsia="vi-VN"/>
              </w:rPr>
              <w:t>Hệ thống quản trị người dùng)</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Ngày phê duyệt</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Ngày hết hiệu lực</w:t>
            </w:r>
          </w:p>
          <w:p w:rsidR="009C3845" w:rsidRPr="0048397C" w:rsidRDefault="009C3845" w:rsidP="009C3845">
            <w:pPr>
              <w:spacing w:before="120" w:after="120" w:line="360" w:lineRule="auto"/>
              <w:rPr>
                <w:rFonts w:ascii="Times New Roman" w:hAnsi="Times New Roman" w:cs="Times New Roman"/>
                <w:sz w:val="24"/>
                <w:szCs w:val="24"/>
                <w:lang w:val="nl-NL"/>
                <w:rPrChange w:id="94" w:author="Windows User" w:date="2017-09-07T09:09:00Z">
                  <w:rPr>
                    <w:rFonts w:ascii="Times New Roman" w:hAnsi="Times New Roman" w:cs="Times New Roman"/>
                    <w:sz w:val="24"/>
                    <w:szCs w:val="24"/>
                  </w:rPr>
                </w:rPrChange>
              </w:rPr>
            </w:pPr>
            <w:r w:rsidRPr="0048397C">
              <w:rPr>
                <w:rFonts w:ascii="Times New Roman" w:hAnsi="Times New Roman" w:cs="Times New Roman"/>
                <w:sz w:val="24"/>
                <w:szCs w:val="24"/>
                <w:lang w:val="nl-NL"/>
                <w:rPrChange w:id="95" w:author="Windows User" w:date="2017-09-07T09:09:00Z">
                  <w:rPr>
                    <w:rFonts w:ascii="Times New Roman" w:hAnsi="Times New Roman" w:cs="Times New Roman"/>
                    <w:sz w:val="24"/>
                    <w:szCs w:val="24"/>
                  </w:rPr>
                </w:rPrChange>
              </w:rPr>
              <w:t>- Đối với tài liệu này, cán bộ nghiệp vụ có thể chỉnh sửa thay đổi và cập nhật phiên bản mới.</w:t>
            </w:r>
          </w:p>
        </w:tc>
      </w:tr>
      <w:tr w:rsidR="009C3845" w:rsidRPr="00413081" w:rsidTr="00A67E5B">
        <w:trPr>
          <w:trHeight w:val="255"/>
        </w:trPr>
        <w:tc>
          <w:tcPr>
            <w:tcW w:w="608" w:type="dxa"/>
          </w:tcPr>
          <w:p w:rsidR="009C3845" w:rsidRPr="0048397C" w:rsidRDefault="009C3845" w:rsidP="009C3845">
            <w:pPr>
              <w:spacing w:before="120" w:after="120" w:line="360" w:lineRule="auto"/>
              <w:jc w:val="center"/>
              <w:rPr>
                <w:rFonts w:ascii="Times New Roman" w:hAnsi="Times New Roman" w:cs="Times New Roman"/>
                <w:sz w:val="24"/>
                <w:szCs w:val="24"/>
                <w:lang w:val="nl-NL"/>
                <w:rPrChange w:id="96" w:author="Windows User" w:date="2017-09-07T09:09:00Z">
                  <w:rPr>
                    <w:rFonts w:ascii="Times New Roman" w:hAnsi="Times New Roman" w:cs="Times New Roman"/>
                    <w:sz w:val="24"/>
                    <w:szCs w:val="24"/>
                  </w:rPr>
                </w:rPrChange>
              </w:rPr>
            </w:pPr>
          </w:p>
        </w:tc>
        <w:tc>
          <w:tcPr>
            <w:tcW w:w="2506" w:type="dxa"/>
          </w:tcPr>
          <w:p w:rsidR="009C3845" w:rsidRPr="0048397C" w:rsidRDefault="009C3845" w:rsidP="009C3845">
            <w:pPr>
              <w:spacing w:before="120" w:after="120" w:line="360" w:lineRule="auto"/>
              <w:rPr>
                <w:rFonts w:ascii="Times New Roman" w:hAnsi="Times New Roman" w:cs="Times New Roman"/>
                <w:sz w:val="24"/>
                <w:szCs w:val="24"/>
                <w:lang w:val="nl-NL"/>
                <w:rPrChange w:id="97" w:author="Windows User" w:date="2017-09-07T09:09:00Z">
                  <w:rPr>
                    <w:rFonts w:ascii="Times New Roman" w:hAnsi="Times New Roman" w:cs="Times New Roman"/>
                    <w:sz w:val="24"/>
                    <w:szCs w:val="24"/>
                  </w:rPr>
                </w:rPrChange>
              </w:rPr>
            </w:pPr>
            <w:r w:rsidRPr="0048397C">
              <w:rPr>
                <w:rFonts w:ascii="Times New Roman" w:hAnsi="Times New Roman" w:cs="Times New Roman"/>
                <w:sz w:val="24"/>
                <w:szCs w:val="24"/>
                <w:lang w:val="nl-NL"/>
                <w:rPrChange w:id="98" w:author="Windows User" w:date="2017-09-07T09:09:00Z">
                  <w:rPr>
                    <w:rFonts w:ascii="Times New Roman" w:hAnsi="Times New Roman" w:cs="Times New Roman"/>
                    <w:sz w:val="24"/>
                    <w:szCs w:val="24"/>
                  </w:rPr>
                </w:rPrChange>
              </w:rPr>
              <w:t>Bước 2: Phê duyệt tài liệu</w:t>
            </w:r>
          </w:p>
        </w:tc>
        <w:tc>
          <w:tcPr>
            <w:tcW w:w="5902" w:type="dxa"/>
          </w:tcPr>
          <w:p w:rsidR="009C3845" w:rsidRPr="00031B44" w:rsidRDefault="009C3845" w:rsidP="009C3845">
            <w:p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 Cán bộ lãnh đạo phê duyệt tài liệu được tạo ra/cập nhật:</w:t>
            </w:r>
          </w:p>
          <w:p w:rsidR="009C3845" w:rsidRPr="00031B44" w:rsidRDefault="009C3845" w:rsidP="009C3845">
            <w:pPr>
              <w:pStyle w:val="ListParagraph"/>
              <w:numPr>
                <w:ilvl w:val="0"/>
                <w:numId w:val="18"/>
              </w:numPr>
              <w:spacing w:before="120" w:after="120" w:line="360" w:lineRule="auto"/>
              <w:ind w:left="742" w:hanging="425"/>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Từ chối phê duyệt: Hệ thống hiển thị thông tin từ chối phê duyệt ở phía cán bộ nghiệp vụ, đồng thời cán bộ nghiệp vụ phải chỉnh sửa lại thông tin tài liệu để phê duyệt lại.</w:t>
            </w:r>
            <w:ins w:id="99" w:author="Windows User" w:date="2017-09-07T16:51:00Z">
              <w:r w:rsidR="00413081">
                <w:rPr>
                  <w:rFonts w:ascii="Times New Roman" w:hAnsi="Times New Roman" w:cs="Times New Roman"/>
                  <w:sz w:val="24"/>
                  <w:szCs w:val="24"/>
                  <w:lang w:val="nl-NL" w:eastAsia="vi-VN"/>
                </w:rPr>
                <w:t xml:space="preserve"> </w:t>
              </w:r>
              <w:r w:rsidR="00413081">
                <w:rPr>
                  <w:rFonts w:ascii="Times New Roman" w:hAnsi="Times New Roman" w:cs="Times New Roman"/>
                  <w:sz w:val="24"/>
                  <w:szCs w:val="24"/>
                  <w:lang w:val="nl-NL" w:eastAsia="vi-VN"/>
                </w:rPr>
                <w:t>Lý do từ  chối</w:t>
              </w:r>
            </w:ins>
          </w:p>
          <w:p w:rsidR="009C3845" w:rsidRPr="00031B44" w:rsidRDefault="009C3845" w:rsidP="009C3845">
            <w:pPr>
              <w:pStyle w:val="ListParagraph"/>
              <w:numPr>
                <w:ilvl w:val="0"/>
                <w:numId w:val="18"/>
              </w:numPr>
              <w:spacing w:before="120" w:after="120" w:line="360" w:lineRule="auto"/>
              <w:ind w:left="742" w:hanging="425"/>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Phê duyệt: Hệ thống ghi nhận thông tin phê duyệt của lãnh đạo, tài liệu có hiệu lực sử dụng sau khi lãnh đạo phê duyệt.</w:t>
            </w:r>
          </w:p>
        </w:tc>
      </w:tr>
      <w:tr w:rsidR="009C3845" w:rsidRPr="00031B44" w:rsidTr="00A67E5B">
        <w:trPr>
          <w:trHeight w:val="255"/>
        </w:trPr>
        <w:tc>
          <w:tcPr>
            <w:tcW w:w="608" w:type="dxa"/>
          </w:tcPr>
          <w:p w:rsidR="009C3845" w:rsidRPr="00031B44" w:rsidRDefault="009C3845" w:rsidP="009C3845">
            <w:pPr>
              <w:spacing w:before="120" w:after="120" w:line="360" w:lineRule="auto"/>
              <w:jc w:val="center"/>
              <w:rPr>
                <w:rFonts w:ascii="Times New Roman" w:hAnsi="Times New Roman" w:cs="Times New Roman"/>
                <w:b/>
                <w:sz w:val="24"/>
                <w:szCs w:val="24"/>
              </w:rPr>
            </w:pPr>
            <w:r w:rsidRPr="00031B44">
              <w:rPr>
                <w:rFonts w:ascii="Times New Roman" w:hAnsi="Times New Roman" w:cs="Times New Roman"/>
                <w:b/>
                <w:sz w:val="24"/>
                <w:szCs w:val="24"/>
              </w:rPr>
              <w:t>C</w:t>
            </w:r>
          </w:p>
        </w:tc>
        <w:tc>
          <w:tcPr>
            <w:tcW w:w="2506" w:type="dxa"/>
          </w:tcPr>
          <w:p w:rsidR="009C3845" w:rsidRPr="00031B44" w:rsidRDefault="009C3845" w:rsidP="009C3845">
            <w:pPr>
              <w:spacing w:before="120" w:after="120" w:line="360" w:lineRule="auto"/>
              <w:rPr>
                <w:rFonts w:ascii="Times New Roman" w:hAnsi="Times New Roman" w:cs="Times New Roman"/>
                <w:b/>
                <w:sz w:val="24"/>
                <w:szCs w:val="24"/>
              </w:rPr>
            </w:pPr>
            <w:r w:rsidRPr="00031B44">
              <w:rPr>
                <w:rFonts w:ascii="Times New Roman" w:hAnsi="Times New Roman" w:cs="Times New Roman"/>
                <w:b/>
                <w:sz w:val="24"/>
                <w:szCs w:val="24"/>
              </w:rPr>
              <w:t>Quản lý check list</w:t>
            </w:r>
          </w:p>
        </w:tc>
        <w:tc>
          <w:tcPr>
            <w:tcW w:w="5902" w:type="dxa"/>
          </w:tcPr>
          <w:p w:rsidR="009C3845" w:rsidRPr="00031B44" w:rsidRDefault="009C3845" w:rsidP="009C3845">
            <w:pPr>
              <w:spacing w:before="120" w:after="120" w:line="360" w:lineRule="auto"/>
              <w:rPr>
                <w:rFonts w:ascii="Times New Roman" w:hAnsi="Times New Roman" w:cs="Times New Roman"/>
                <w:sz w:val="24"/>
                <w:szCs w:val="24"/>
              </w:rPr>
            </w:pPr>
            <w:r w:rsidRPr="00031B44">
              <w:rPr>
                <w:rFonts w:ascii="Times New Roman" w:hAnsi="Times New Roman" w:cs="Times New Roman"/>
                <w:sz w:val="24"/>
                <w:szCs w:val="24"/>
              </w:rPr>
              <w:t>- Hệ thống Quản lý danh mục</w:t>
            </w:r>
          </w:p>
          <w:p w:rsidR="009C3845" w:rsidRPr="00031B44" w:rsidRDefault="009C3845" w:rsidP="009C3845">
            <w:pPr>
              <w:spacing w:before="120" w:after="120" w:line="360" w:lineRule="auto"/>
              <w:rPr>
                <w:rFonts w:ascii="Times New Roman" w:hAnsi="Times New Roman" w:cs="Times New Roman"/>
                <w:sz w:val="24"/>
                <w:szCs w:val="24"/>
              </w:rPr>
            </w:pPr>
            <w:r w:rsidRPr="00031B44">
              <w:rPr>
                <w:rFonts w:ascii="Times New Roman" w:hAnsi="Times New Roman" w:cs="Times New Roman"/>
                <w:sz w:val="24"/>
                <w:szCs w:val="24"/>
              </w:rPr>
              <w:t>- Hệ thống Quản trị người dùng</w:t>
            </w:r>
          </w:p>
        </w:tc>
      </w:tr>
      <w:tr w:rsidR="009C3845" w:rsidRPr="00413081" w:rsidTr="00A67E5B">
        <w:trPr>
          <w:trHeight w:val="255"/>
        </w:trPr>
        <w:tc>
          <w:tcPr>
            <w:tcW w:w="608" w:type="dxa"/>
          </w:tcPr>
          <w:p w:rsidR="009C3845" w:rsidRPr="00031B44" w:rsidRDefault="009C3845" w:rsidP="009C3845">
            <w:pPr>
              <w:spacing w:before="120" w:after="120" w:line="360" w:lineRule="auto"/>
              <w:jc w:val="center"/>
              <w:rPr>
                <w:rFonts w:ascii="Times New Roman" w:hAnsi="Times New Roman" w:cs="Times New Roman"/>
                <w:sz w:val="24"/>
                <w:szCs w:val="24"/>
              </w:rPr>
            </w:pPr>
          </w:p>
        </w:tc>
        <w:tc>
          <w:tcPr>
            <w:tcW w:w="2506" w:type="dxa"/>
          </w:tcPr>
          <w:p w:rsidR="009C3845" w:rsidRPr="00031B44" w:rsidRDefault="009C3845" w:rsidP="009C3845">
            <w:pPr>
              <w:spacing w:before="120" w:after="120" w:line="360" w:lineRule="auto"/>
              <w:rPr>
                <w:rFonts w:ascii="Times New Roman" w:hAnsi="Times New Roman" w:cs="Times New Roman"/>
                <w:sz w:val="24"/>
                <w:szCs w:val="24"/>
              </w:rPr>
            </w:pPr>
            <w:r w:rsidRPr="00031B44">
              <w:rPr>
                <w:rFonts w:ascii="Times New Roman" w:hAnsi="Times New Roman" w:cs="Times New Roman"/>
                <w:sz w:val="24"/>
                <w:szCs w:val="24"/>
              </w:rPr>
              <w:t>Bước 1: Khởi tạo checklist</w:t>
            </w:r>
          </w:p>
        </w:tc>
        <w:tc>
          <w:tcPr>
            <w:tcW w:w="5902" w:type="dxa"/>
          </w:tcPr>
          <w:p w:rsidR="009C3845" w:rsidRPr="00031B44" w:rsidRDefault="009C3845" w:rsidP="009C3845">
            <w:p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 Cán bộ nghiệp vụ thực hiện tạo ra một checklist</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Mã checklist</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Tên check list</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 xml:space="preserve">Mã đơn vị thực hiện kiểm tra: </w:t>
            </w:r>
            <w:r w:rsidRPr="00031B44">
              <w:rPr>
                <w:rFonts w:ascii="Times New Roman" w:hAnsi="Times New Roman" w:cs="Times New Roman"/>
                <w:i/>
                <w:sz w:val="24"/>
                <w:szCs w:val="24"/>
                <w:lang w:val="nl-NL" w:eastAsia="vi-VN"/>
              </w:rPr>
              <w:t>(Hệ thống quản trị tổ chức)</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Nhóm các danh mục kiểm tra: n danh mục kiểm tra (</w:t>
            </w:r>
            <w:r w:rsidRPr="00031B44">
              <w:rPr>
                <w:rFonts w:ascii="Times New Roman" w:hAnsi="Times New Roman" w:cs="Times New Roman"/>
                <w:i/>
                <w:sz w:val="24"/>
                <w:szCs w:val="24"/>
                <w:lang w:val="nl-NL" w:eastAsia="vi-VN"/>
              </w:rPr>
              <w:t>Lựa chọn từ Hệ thống quản lý danh mục kiểm tra</w:t>
            </w:r>
            <w:r w:rsidRPr="00031B44">
              <w:rPr>
                <w:rFonts w:ascii="Times New Roman" w:hAnsi="Times New Roman" w:cs="Times New Roman"/>
                <w:sz w:val="24"/>
                <w:szCs w:val="24"/>
                <w:lang w:val="nl-NL" w:eastAsia="vi-VN"/>
              </w:rPr>
              <w:t>)</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Người tạo (</w:t>
            </w:r>
            <w:r w:rsidRPr="00031B44">
              <w:rPr>
                <w:rFonts w:ascii="Times New Roman" w:hAnsi="Times New Roman" w:cs="Times New Roman"/>
                <w:i/>
                <w:sz w:val="24"/>
                <w:szCs w:val="24"/>
                <w:lang w:val="nl-NL" w:eastAsia="vi-VN"/>
              </w:rPr>
              <w:t>Hệ thống quản trị người dùng)</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Ngày tạo</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Ngày cập nhật</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Người phê duyệt (</w:t>
            </w:r>
            <w:r w:rsidRPr="00031B44">
              <w:rPr>
                <w:rFonts w:ascii="Times New Roman" w:hAnsi="Times New Roman" w:cs="Times New Roman"/>
                <w:i/>
                <w:sz w:val="24"/>
                <w:szCs w:val="24"/>
                <w:lang w:val="nl-NL" w:eastAsia="vi-VN"/>
              </w:rPr>
              <w:t>Hệ thống quản trị người dùng)</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Ngày phê duyệt</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Ngày hết hiệu lực</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Người thực hiện kiểm tra (n cán bộ)</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 xml:space="preserve">Ngày đóng checklist </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In progess hoặc completed</w:t>
            </w:r>
          </w:p>
          <w:p w:rsidR="009C3845" w:rsidRPr="0048397C" w:rsidRDefault="009C3845" w:rsidP="009C3845">
            <w:pPr>
              <w:spacing w:before="120" w:after="120" w:line="360" w:lineRule="auto"/>
              <w:rPr>
                <w:rFonts w:ascii="Times New Roman" w:hAnsi="Times New Roman" w:cs="Times New Roman"/>
                <w:sz w:val="24"/>
                <w:szCs w:val="24"/>
                <w:lang w:val="nl-NL"/>
                <w:rPrChange w:id="100" w:author="Windows User" w:date="2017-09-07T09:09:00Z">
                  <w:rPr>
                    <w:rFonts w:ascii="Times New Roman" w:hAnsi="Times New Roman" w:cs="Times New Roman"/>
                    <w:sz w:val="24"/>
                    <w:szCs w:val="24"/>
                  </w:rPr>
                </w:rPrChange>
              </w:rPr>
            </w:pPr>
            <w:r w:rsidRPr="0048397C">
              <w:rPr>
                <w:rFonts w:ascii="Times New Roman" w:hAnsi="Times New Roman" w:cs="Times New Roman"/>
                <w:sz w:val="24"/>
                <w:szCs w:val="24"/>
                <w:lang w:val="nl-NL"/>
                <w:rPrChange w:id="101" w:author="Windows User" w:date="2017-09-07T09:09:00Z">
                  <w:rPr>
                    <w:rFonts w:ascii="Times New Roman" w:hAnsi="Times New Roman" w:cs="Times New Roman"/>
                    <w:sz w:val="24"/>
                    <w:szCs w:val="24"/>
                  </w:rPr>
                </w:rPrChange>
              </w:rPr>
              <w:t>- Đối với tài liệu này, cán bộ nghiệp vụ có thể chỉnh sửa thay đổi và cập nhật phiên bản mới.</w:t>
            </w:r>
          </w:p>
        </w:tc>
      </w:tr>
      <w:tr w:rsidR="009C3845" w:rsidRPr="00031B44" w:rsidTr="00A67E5B">
        <w:trPr>
          <w:trHeight w:val="255"/>
        </w:trPr>
        <w:tc>
          <w:tcPr>
            <w:tcW w:w="608" w:type="dxa"/>
          </w:tcPr>
          <w:p w:rsidR="009C3845" w:rsidRPr="0048397C" w:rsidRDefault="009C3845" w:rsidP="009C3845">
            <w:pPr>
              <w:spacing w:before="120" w:after="120" w:line="360" w:lineRule="auto"/>
              <w:jc w:val="center"/>
              <w:rPr>
                <w:rFonts w:ascii="Times New Roman" w:hAnsi="Times New Roman" w:cs="Times New Roman"/>
                <w:sz w:val="24"/>
                <w:szCs w:val="24"/>
                <w:lang w:val="nl-NL"/>
                <w:rPrChange w:id="102" w:author="Windows User" w:date="2017-09-07T09:09:00Z">
                  <w:rPr>
                    <w:rFonts w:ascii="Times New Roman" w:hAnsi="Times New Roman" w:cs="Times New Roman"/>
                    <w:sz w:val="24"/>
                    <w:szCs w:val="24"/>
                  </w:rPr>
                </w:rPrChange>
              </w:rPr>
            </w:pPr>
          </w:p>
        </w:tc>
        <w:tc>
          <w:tcPr>
            <w:tcW w:w="2506" w:type="dxa"/>
          </w:tcPr>
          <w:p w:rsidR="009C3845" w:rsidRPr="00031B44" w:rsidRDefault="009C3845" w:rsidP="009C3845">
            <w:pPr>
              <w:spacing w:before="120" w:after="120" w:line="360" w:lineRule="auto"/>
              <w:rPr>
                <w:rFonts w:ascii="Times New Roman" w:hAnsi="Times New Roman" w:cs="Times New Roman"/>
                <w:sz w:val="24"/>
                <w:szCs w:val="24"/>
              </w:rPr>
            </w:pPr>
            <w:r w:rsidRPr="00031B44">
              <w:rPr>
                <w:rFonts w:ascii="Times New Roman" w:hAnsi="Times New Roman" w:cs="Times New Roman"/>
                <w:sz w:val="24"/>
                <w:szCs w:val="24"/>
              </w:rPr>
              <w:t>Bước 2: Phân nguyền thực hiện audit</w:t>
            </w:r>
          </w:p>
        </w:tc>
        <w:tc>
          <w:tcPr>
            <w:tcW w:w="5902" w:type="dxa"/>
          </w:tcPr>
          <w:p w:rsidR="009C3845" w:rsidRPr="00031B44" w:rsidRDefault="009C3845" w:rsidP="009C3845">
            <w:p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 xml:space="preserve">- Cán bộ có thẩm quyền lựa chọn danh mục các cán bộ audit và gán quyền vào checklist tương ứng </w:t>
            </w:r>
          </w:p>
        </w:tc>
      </w:tr>
      <w:tr w:rsidR="009C3845" w:rsidRPr="00031B44" w:rsidTr="00A67E5B">
        <w:trPr>
          <w:trHeight w:val="255"/>
        </w:trPr>
        <w:tc>
          <w:tcPr>
            <w:tcW w:w="608" w:type="dxa"/>
          </w:tcPr>
          <w:p w:rsidR="009C3845" w:rsidRPr="00031B44" w:rsidRDefault="009C3845" w:rsidP="009C3845">
            <w:pPr>
              <w:spacing w:before="120" w:after="120" w:line="360" w:lineRule="auto"/>
              <w:jc w:val="center"/>
              <w:rPr>
                <w:rFonts w:ascii="Times New Roman" w:hAnsi="Times New Roman" w:cs="Times New Roman"/>
                <w:sz w:val="24"/>
                <w:szCs w:val="24"/>
              </w:rPr>
            </w:pPr>
          </w:p>
        </w:tc>
        <w:tc>
          <w:tcPr>
            <w:tcW w:w="2506" w:type="dxa"/>
          </w:tcPr>
          <w:p w:rsidR="009C3845" w:rsidRPr="00031B44" w:rsidRDefault="009C3845" w:rsidP="009C3845">
            <w:pPr>
              <w:spacing w:before="120" w:after="120" w:line="360" w:lineRule="auto"/>
              <w:rPr>
                <w:rFonts w:ascii="Times New Roman" w:hAnsi="Times New Roman" w:cs="Times New Roman"/>
                <w:sz w:val="24"/>
                <w:szCs w:val="24"/>
              </w:rPr>
            </w:pPr>
            <w:r w:rsidRPr="00031B44">
              <w:rPr>
                <w:rFonts w:ascii="Times New Roman" w:hAnsi="Times New Roman" w:cs="Times New Roman"/>
                <w:sz w:val="24"/>
                <w:szCs w:val="24"/>
              </w:rPr>
              <w:t>Bước 3: Phê duyệt check list</w:t>
            </w:r>
          </w:p>
        </w:tc>
        <w:tc>
          <w:tcPr>
            <w:tcW w:w="5902" w:type="dxa"/>
          </w:tcPr>
          <w:p w:rsidR="009C3845" w:rsidRPr="00031B44" w:rsidRDefault="009C3845" w:rsidP="009C3845">
            <w:p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 Cán bộ lãnh đạo phê duyệt tài liệu được tạo ra/cập nhật:</w:t>
            </w:r>
          </w:p>
          <w:p w:rsidR="009C3845" w:rsidRPr="00031B44" w:rsidRDefault="009C3845" w:rsidP="009C3845">
            <w:pPr>
              <w:pStyle w:val="ListParagraph"/>
              <w:numPr>
                <w:ilvl w:val="0"/>
                <w:numId w:val="18"/>
              </w:numPr>
              <w:spacing w:before="120" w:after="120" w:line="360" w:lineRule="auto"/>
              <w:ind w:left="742" w:hanging="425"/>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Từ chối phê duyệt: Hệ thống hiển thị thông tin từ chối phê duyệt ở phía cán bộ nghiệp vụ, đồng thời cán bộ nghiệp vụ phải chỉnh sửa lại thông tin checklist để phê duyệt lại.</w:t>
            </w:r>
            <w:ins w:id="103" w:author="Windows User" w:date="2017-09-07T16:51:00Z">
              <w:r w:rsidR="00413081">
                <w:rPr>
                  <w:rFonts w:ascii="Times New Roman" w:hAnsi="Times New Roman" w:cs="Times New Roman"/>
                  <w:sz w:val="24"/>
                  <w:szCs w:val="24"/>
                  <w:lang w:val="nl-NL" w:eastAsia="vi-VN"/>
                </w:rPr>
                <w:t xml:space="preserve"> </w:t>
              </w:r>
              <w:r w:rsidR="00413081">
                <w:rPr>
                  <w:rFonts w:ascii="Times New Roman" w:hAnsi="Times New Roman" w:cs="Times New Roman"/>
                  <w:sz w:val="24"/>
                  <w:szCs w:val="24"/>
                  <w:lang w:val="nl-NL" w:eastAsia="vi-VN"/>
                </w:rPr>
                <w:t>Lý do từ  chối</w:t>
              </w:r>
            </w:ins>
          </w:p>
          <w:p w:rsidR="009C3845" w:rsidRPr="00031B44" w:rsidRDefault="009C3845" w:rsidP="009C3845">
            <w:pPr>
              <w:pStyle w:val="ListParagraph"/>
              <w:numPr>
                <w:ilvl w:val="0"/>
                <w:numId w:val="18"/>
              </w:numPr>
              <w:spacing w:before="120" w:after="120" w:line="360" w:lineRule="auto"/>
              <w:ind w:left="742" w:hanging="425"/>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Phê duyệt: Hệ thống ghi nhận thông tin checklist của lãnh đạo, tài liệu có hiệu lực sử dụng sau khi lãnh đạo phê duyệt.</w:t>
            </w:r>
          </w:p>
          <w:p w:rsidR="009C3845" w:rsidRPr="00031B44" w:rsidRDefault="009C3845" w:rsidP="009C3845">
            <w:pPr>
              <w:pStyle w:val="ListParagraph"/>
              <w:numPr>
                <w:ilvl w:val="0"/>
                <w:numId w:val="18"/>
              </w:numPr>
              <w:spacing w:before="120" w:after="120" w:line="360" w:lineRule="auto"/>
              <w:ind w:left="742" w:hanging="425"/>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Đóng checklist: Cập nhật ngày đóng checklist và hoàn thiện checklist</w:t>
            </w:r>
          </w:p>
        </w:tc>
      </w:tr>
      <w:tr w:rsidR="009C3845" w:rsidRPr="00413081" w:rsidTr="00A67E5B">
        <w:trPr>
          <w:trHeight w:val="255"/>
        </w:trPr>
        <w:tc>
          <w:tcPr>
            <w:tcW w:w="608" w:type="dxa"/>
          </w:tcPr>
          <w:p w:rsidR="009C3845" w:rsidRPr="00031B44" w:rsidRDefault="009C3845" w:rsidP="009C3845">
            <w:pPr>
              <w:spacing w:before="120" w:after="120" w:line="360" w:lineRule="auto"/>
              <w:jc w:val="center"/>
              <w:rPr>
                <w:rFonts w:ascii="Times New Roman" w:hAnsi="Times New Roman" w:cs="Times New Roman"/>
                <w:sz w:val="24"/>
                <w:szCs w:val="24"/>
              </w:rPr>
            </w:pPr>
          </w:p>
        </w:tc>
        <w:tc>
          <w:tcPr>
            <w:tcW w:w="2506" w:type="dxa"/>
          </w:tcPr>
          <w:p w:rsidR="009C3845" w:rsidRPr="00031B44" w:rsidRDefault="009C3845" w:rsidP="009C3845">
            <w:pPr>
              <w:spacing w:before="120" w:after="120" w:line="360" w:lineRule="auto"/>
              <w:rPr>
                <w:rFonts w:ascii="Times New Roman" w:hAnsi="Times New Roman" w:cs="Times New Roman"/>
                <w:sz w:val="24"/>
                <w:szCs w:val="24"/>
              </w:rPr>
            </w:pPr>
            <w:r w:rsidRPr="00031B44">
              <w:rPr>
                <w:rFonts w:ascii="Times New Roman" w:hAnsi="Times New Roman" w:cs="Times New Roman"/>
                <w:sz w:val="24"/>
                <w:szCs w:val="24"/>
              </w:rPr>
              <w:t>Bước 4</w:t>
            </w:r>
            <w:r w:rsidRPr="00871869">
              <w:rPr>
                <w:rFonts w:ascii="Times New Roman" w:hAnsi="Times New Roman" w:cs="Times New Roman"/>
                <w:color w:val="FF0000"/>
                <w:sz w:val="24"/>
                <w:szCs w:val="24"/>
                <w:rPrChange w:id="104" w:author="Windows User" w:date="2017-09-07T14:54:00Z">
                  <w:rPr>
                    <w:rFonts w:ascii="Times New Roman" w:hAnsi="Times New Roman" w:cs="Times New Roman"/>
                    <w:sz w:val="24"/>
                    <w:szCs w:val="24"/>
                  </w:rPr>
                </w:rPrChange>
              </w:rPr>
              <w:t>: Thực hiện cập nhật check list</w:t>
            </w:r>
          </w:p>
        </w:tc>
        <w:tc>
          <w:tcPr>
            <w:tcW w:w="5902" w:type="dxa"/>
          </w:tcPr>
          <w:p w:rsidR="009C3845" w:rsidRPr="00031B44" w:rsidRDefault="009C3845" w:rsidP="009C3845">
            <w:p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 Cán bộ kiểm tra được phân quyền truy cập checklist và cập nhật:</w:t>
            </w:r>
          </w:p>
          <w:p w:rsidR="009C3845" w:rsidRPr="00031B44" w:rsidRDefault="009C3845" w:rsidP="009C3845">
            <w:pPr>
              <w:pStyle w:val="ListParagraph"/>
              <w:numPr>
                <w:ilvl w:val="0"/>
                <w:numId w:val="21"/>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Mã danh mục kiểm tra</w:t>
            </w:r>
          </w:p>
          <w:p w:rsidR="009C3845" w:rsidRPr="00031B44" w:rsidRDefault="009C3845" w:rsidP="009C3845">
            <w:pPr>
              <w:pStyle w:val="ListParagraph"/>
              <w:numPr>
                <w:ilvl w:val="0"/>
                <w:numId w:val="21"/>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Nội dung kiểm tra (hiển thị)</w:t>
            </w:r>
          </w:p>
          <w:p w:rsidR="009C3845" w:rsidRPr="00031B44" w:rsidRDefault="009C3845" w:rsidP="009C3845">
            <w:pPr>
              <w:pStyle w:val="ListParagraph"/>
              <w:numPr>
                <w:ilvl w:val="0"/>
                <w:numId w:val="21"/>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 xml:space="preserve">Liên kết ngắn gọn đến tài liệu liên quan: mục số ... tài liệu .... </w:t>
            </w:r>
            <w:r w:rsidRPr="00031B44">
              <w:rPr>
                <w:rFonts w:ascii="Times New Roman" w:hAnsi="Times New Roman" w:cs="Times New Roman"/>
                <w:i/>
                <w:sz w:val="24"/>
                <w:szCs w:val="24"/>
                <w:lang w:val="nl-NL" w:eastAsia="vi-VN"/>
              </w:rPr>
              <w:t>(Cho phép người dùng mở ra xem)</w:t>
            </w:r>
          </w:p>
          <w:p w:rsidR="009C3845" w:rsidRPr="00031B44" w:rsidRDefault="009C3845" w:rsidP="009C3845">
            <w:pPr>
              <w:pStyle w:val="ListParagraph"/>
              <w:numPr>
                <w:ilvl w:val="0"/>
                <w:numId w:val="21"/>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Liên kết đến tài liệu cứng (</w:t>
            </w:r>
            <w:r w:rsidRPr="00031B44">
              <w:rPr>
                <w:rFonts w:ascii="Times New Roman" w:hAnsi="Times New Roman" w:cs="Times New Roman"/>
                <w:i/>
                <w:sz w:val="24"/>
                <w:szCs w:val="24"/>
                <w:lang w:val="nl-NL" w:eastAsia="vi-VN"/>
              </w:rPr>
              <w:t>quản trị tài liệu</w:t>
            </w:r>
            <w:r w:rsidRPr="00031B44">
              <w:rPr>
                <w:rFonts w:ascii="Times New Roman" w:hAnsi="Times New Roman" w:cs="Times New Roman"/>
                <w:sz w:val="24"/>
                <w:szCs w:val="24"/>
                <w:lang w:val="nl-NL" w:eastAsia="vi-VN"/>
              </w:rPr>
              <w:t>)</w:t>
            </w:r>
          </w:p>
          <w:p w:rsidR="009C3845" w:rsidRPr="006A6649" w:rsidRDefault="009C3845" w:rsidP="009C3845">
            <w:pPr>
              <w:pStyle w:val="ListParagraph"/>
              <w:numPr>
                <w:ilvl w:val="0"/>
                <w:numId w:val="21"/>
              </w:numPr>
              <w:spacing w:before="120" w:after="120" w:line="360" w:lineRule="auto"/>
              <w:rPr>
                <w:rFonts w:ascii="Times New Roman" w:hAnsi="Times New Roman" w:cs="Times New Roman"/>
                <w:color w:val="FF0000"/>
                <w:sz w:val="24"/>
                <w:szCs w:val="24"/>
                <w:lang w:val="nl-NL" w:eastAsia="vi-VN"/>
                <w:rPrChange w:id="105" w:author="Windows User" w:date="2017-09-07T15:49:00Z">
                  <w:rPr>
                    <w:rFonts w:ascii="Times New Roman" w:hAnsi="Times New Roman" w:cs="Times New Roman"/>
                    <w:sz w:val="24"/>
                    <w:szCs w:val="24"/>
                    <w:lang w:val="nl-NL" w:eastAsia="vi-VN"/>
                  </w:rPr>
                </w:rPrChange>
              </w:rPr>
            </w:pPr>
            <w:r w:rsidRPr="006A6649">
              <w:rPr>
                <w:rFonts w:ascii="Times New Roman" w:hAnsi="Times New Roman" w:cs="Times New Roman"/>
                <w:color w:val="FF0000"/>
                <w:sz w:val="24"/>
                <w:szCs w:val="24"/>
                <w:lang w:val="nl-NL" w:eastAsia="vi-VN"/>
                <w:rPrChange w:id="106" w:author="Windows User" w:date="2017-09-07T15:49:00Z">
                  <w:rPr>
                    <w:rFonts w:ascii="Times New Roman" w:hAnsi="Times New Roman" w:cs="Times New Roman"/>
                    <w:sz w:val="24"/>
                    <w:szCs w:val="24"/>
                    <w:lang w:val="nl-NL" w:eastAsia="vi-VN"/>
                  </w:rPr>
                </w:rPrChange>
              </w:rPr>
              <w:t>Câu trả lời (drop list)</w:t>
            </w:r>
          </w:p>
          <w:p w:rsidR="009C3845" w:rsidRPr="006A6649" w:rsidRDefault="009C3845" w:rsidP="009C3845">
            <w:pPr>
              <w:pStyle w:val="ListParagraph"/>
              <w:numPr>
                <w:ilvl w:val="0"/>
                <w:numId w:val="22"/>
              </w:numPr>
              <w:spacing w:before="120" w:after="120" w:line="360" w:lineRule="auto"/>
              <w:rPr>
                <w:rFonts w:ascii="Times New Roman" w:hAnsi="Times New Roman" w:cs="Times New Roman"/>
                <w:color w:val="FF0000"/>
                <w:sz w:val="24"/>
                <w:szCs w:val="24"/>
                <w:lang w:val="nl-NL" w:eastAsia="vi-VN"/>
                <w:rPrChange w:id="107" w:author="Windows User" w:date="2017-09-07T15:49:00Z">
                  <w:rPr>
                    <w:rFonts w:ascii="Times New Roman" w:hAnsi="Times New Roman" w:cs="Times New Roman"/>
                    <w:sz w:val="24"/>
                    <w:szCs w:val="24"/>
                    <w:lang w:val="nl-NL" w:eastAsia="vi-VN"/>
                  </w:rPr>
                </w:rPrChange>
              </w:rPr>
            </w:pPr>
            <w:r w:rsidRPr="006A6649">
              <w:rPr>
                <w:rFonts w:ascii="Times New Roman" w:hAnsi="Times New Roman" w:cs="Times New Roman"/>
                <w:color w:val="FF0000"/>
                <w:sz w:val="24"/>
                <w:szCs w:val="24"/>
                <w:rPrChange w:id="108" w:author="Windows User" w:date="2017-09-07T15:49:00Z">
                  <w:rPr>
                    <w:rFonts w:ascii="Times New Roman" w:hAnsi="Times New Roman" w:cs="Times New Roman"/>
                    <w:sz w:val="24"/>
                    <w:szCs w:val="24"/>
                  </w:rPr>
                </w:rPrChange>
              </w:rPr>
              <w:t>Y: Yes/ Có</w:t>
            </w:r>
          </w:p>
          <w:p w:rsidR="009C3845" w:rsidRPr="006A6649" w:rsidRDefault="009C3845" w:rsidP="009C3845">
            <w:pPr>
              <w:pStyle w:val="ListParagraph"/>
              <w:numPr>
                <w:ilvl w:val="0"/>
                <w:numId w:val="22"/>
              </w:numPr>
              <w:spacing w:before="120" w:after="120" w:line="360" w:lineRule="auto"/>
              <w:rPr>
                <w:rFonts w:ascii="Times New Roman" w:hAnsi="Times New Roman" w:cs="Times New Roman"/>
                <w:color w:val="FF0000"/>
                <w:sz w:val="24"/>
                <w:szCs w:val="24"/>
                <w:lang w:val="nl-NL" w:eastAsia="vi-VN"/>
                <w:rPrChange w:id="109" w:author="Windows User" w:date="2017-09-07T15:49:00Z">
                  <w:rPr>
                    <w:rFonts w:ascii="Times New Roman" w:hAnsi="Times New Roman" w:cs="Times New Roman"/>
                    <w:sz w:val="24"/>
                    <w:szCs w:val="24"/>
                    <w:lang w:val="nl-NL" w:eastAsia="vi-VN"/>
                  </w:rPr>
                </w:rPrChange>
              </w:rPr>
            </w:pPr>
            <w:r w:rsidRPr="006A6649">
              <w:rPr>
                <w:rFonts w:ascii="Times New Roman" w:hAnsi="Times New Roman" w:cs="Times New Roman"/>
                <w:color w:val="FF0000"/>
                <w:sz w:val="24"/>
                <w:szCs w:val="24"/>
                <w:lang w:val="nl-NL" w:eastAsia="vi-VN"/>
                <w:rPrChange w:id="110" w:author="Windows User" w:date="2017-09-07T15:49:00Z">
                  <w:rPr>
                    <w:rFonts w:ascii="Times New Roman" w:hAnsi="Times New Roman" w:cs="Times New Roman"/>
                    <w:sz w:val="24"/>
                    <w:szCs w:val="24"/>
                    <w:lang w:val="nl-NL" w:eastAsia="vi-VN"/>
                  </w:rPr>
                </w:rPrChange>
              </w:rPr>
              <w:t>N: No/Không</w:t>
            </w:r>
          </w:p>
          <w:p w:rsidR="009C3845" w:rsidRPr="006A6649" w:rsidRDefault="009C3845" w:rsidP="009C3845">
            <w:pPr>
              <w:pStyle w:val="ListParagraph"/>
              <w:numPr>
                <w:ilvl w:val="0"/>
                <w:numId w:val="22"/>
              </w:numPr>
              <w:spacing w:before="120" w:after="120" w:line="360" w:lineRule="auto"/>
              <w:rPr>
                <w:rFonts w:ascii="Times New Roman" w:hAnsi="Times New Roman" w:cs="Times New Roman"/>
                <w:color w:val="FF0000"/>
                <w:sz w:val="24"/>
                <w:szCs w:val="24"/>
                <w:lang w:val="nl-NL" w:eastAsia="vi-VN"/>
                <w:rPrChange w:id="111" w:author="Windows User" w:date="2017-09-07T15:49:00Z">
                  <w:rPr>
                    <w:rFonts w:ascii="Times New Roman" w:hAnsi="Times New Roman" w:cs="Times New Roman"/>
                    <w:sz w:val="24"/>
                    <w:szCs w:val="24"/>
                    <w:lang w:val="nl-NL" w:eastAsia="vi-VN"/>
                  </w:rPr>
                </w:rPrChange>
              </w:rPr>
            </w:pPr>
            <w:r w:rsidRPr="006A6649">
              <w:rPr>
                <w:rFonts w:ascii="Times New Roman" w:hAnsi="Times New Roman" w:cs="Times New Roman"/>
                <w:color w:val="FF0000"/>
                <w:sz w:val="24"/>
                <w:szCs w:val="24"/>
                <w:lang w:val="nl-NL" w:eastAsia="vi-VN"/>
                <w:rPrChange w:id="112" w:author="Windows User" w:date="2017-09-07T15:49:00Z">
                  <w:rPr>
                    <w:rFonts w:ascii="Times New Roman" w:hAnsi="Times New Roman" w:cs="Times New Roman"/>
                    <w:sz w:val="24"/>
                    <w:szCs w:val="24"/>
                    <w:lang w:val="nl-NL" w:eastAsia="vi-VN"/>
                  </w:rPr>
                </w:rPrChange>
              </w:rPr>
              <w:t>R: Recommend/Khuyến cáo</w:t>
            </w:r>
          </w:p>
          <w:p w:rsidR="009C3845" w:rsidRPr="006A6649" w:rsidRDefault="009C3845" w:rsidP="009C3845">
            <w:pPr>
              <w:pStyle w:val="ListParagraph"/>
              <w:numPr>
                <w:ilvl w:val="0"/>
                <w:numId w:val="22"/>
              </w:numPr>
              <w:spacing w:before="120" w:after="120" w:line="360" w:lineRule="auto"/>
              <w:rPr>
                <w:rFonts w:ascii="Times New Roman" w:hAnsi="Times New Roman" w:cs="Times New Roman"/>
                <w:color w:val="FF0000"/>
                <w:sz w:val="24"/>
                <w:szCs w:val="24"/>
                <w:lang w:val="nl-NL" w:eastAsia="vi-VN"/>
                <w:rPrChange w:id="113" w:author="Windows User" w:date="2017-09-07T15:49:00Z">
                  <w:rPr>
                    <w:rFonts w:ascii="Times New Roman" w:hAnsi="Times New Roman" w:cs="Times New Roman"/>
                    <w:sz w:val="24"/>
                    <w:szCs w:val="24"/>
                    <w:lang w:val="nl-NL" w:eastAsia="vi-VN"/>
                  </w:rPr>
                </w:rPrChange>
              </w:rPr>
            </w:pPr>
            <w:r w:rsidRPr="006A6649">
              <w:rPr>
                <w:rFonts w:ascii="Times New Roman" w:hAnsi="Times New Roman" w:cs="Times New Roman"/>
                <w:color w:val="FF0000"/>
                <w:sz w:val="24"/>
                <w:szCs w:val="24"/>
                <w:rPrChange w:id="114" w:author="Windows User" w:date="2017-09-07T15:49:00Z">
                  <w:rPr>
                    <w:rFonts w:ascii="Times New Roman" w:hAnsi="Times New Roman" w:cs="Times New Roman"/>
                    <w:sz w:val="24"/>
                    <w:szCs w:val="24"/>
                  </w:rPr>
                </w:rPrChange>
              </w:rPr>
              <w:t>RO: Recommend overdue/ Khuyến cáo quá hạn</w:t>
            </w:r>
          </w:p>
          <w:p w:rsidR="009C3845" w:rsidRPr="006A6649" w:rsidRDefault="009C3845" w:rsidP="009C3845">
            <w:pPr>
              <w:pStyle w:val="ListParagraph"/>
              <w:numPr>
                <w:ilvl w:val="0"/>
                <w:numId w:val="22"/>
              </w:numPr>
              <w:spacing w:before="120" w:after="120" w:line="360" w:lineRule="auto"/>
              <w:rPr>
                <w:rFonts w:ascii="Times New Roman" w:hAnsi="Times New Roman" w:cs="Times New Roman"/>
                <w:color w:val="FF0000"/>
                <w:sz w:val="24"/>
                <w:szCs w:val="24"/>
                <w:lang w:val="nl-NL" w:eastAsia="vi-VN"/>
                <w:rPrChange w:id="115" w:author="Windows User" w:date="2017-09-07T15:49:00Z">
                  <w:rPr>
                    <w:rFonts w:ascii="Times New Roman" w:hAnsi="Times New Roman" w:cs="Times New Roman"/>
                    <w:sz w:val="24"/>
                    <w:szCs w:val="24"/>
                    <w:lang w:val="nl-NL" w:eastAsia="vi-VN"/>
                  </w:rPr>
                </w:rPrChange>
              </w:rPr>
            </w:pPr>
            <w:r w:rsidRPr="006A6649">
              <w:rPr>
                <w:rFonts w:ascii="Times New Roman" w:hAnsi="Times New Roman" w:cs="Times New Roman"/>
                <w:color w:val="FF0000"/>
                <w:sz w:val="24"/>
                <w:szCs w:val="24"/>
                <w:lang w:val="nl-NL" w:eastAsia="vi-VN"/>
                <w:rPrChange w:id="116" w:author="Windows User" w:date="2017-09-07T15:49:00Z">
                  <w:rPr>
                    <w:rFonts w:ascii="Times New Roman" w:hAnsi="Times New Roman" w:cs="Times New Roman"/>
                    <w:sz w:val="24"/>
                    <w:szCs w:val="24"/>
                    <w:lang w:val="nl-NL" w:eastAsia="vi-VN"/>
                  </w:rPr>
                </w:rPrChange>
              </w:rPr>
              <w:t>N/A: Not applicable / Không áp dụng</w:t>
            </w:r>
          </w:p>
          <w:p w:rsidR="009C3845" w:rsidRPr="006A6649" w:rsidRDefault="009C3845" w:rsidP="009C3845">
            <w:pPr>
              <w:pStyle w:val="ListParagraph"/>
              <w:numPr>
                <w:ilvl w:val="0"/>
                <w:numId w:val="22"/>
              </w:numPr>
              <w:spacing w:before="120" w:after="120" w:line="360" w:lineRule="auto"/>
              <w:rPr>
                <w:rFonts w:ascii="Times New Roman" w:hAnsi="Times New Roman" w:cs="Times New Roman"/>
                <w:color w:val="FF0000"/>
                <w:sz w:val="24"/>
                <w:szCs w:val="24"/>
                <w:lang w:val="nl-NL" w:eastAsia="vi-VN"/>
                <w:rPrChange w:id="117" w:author="Windows User" w:date="2017-09-07T15:49:00Z">
                  <w:rPr>
                    <w:rFonts w:ascii="Times New Roman" w:hAnsi="Times New Roman" w:cs="Times New Roman"/>
                    <w:sz w:val="24"/>
                    <w:szCs w:val="24"/>
                    <w:lang w:val="nl-NL" w:eastAsia="vi-VN"/>
                  </w:rPr>
                </w:rPrChange>
              </w:rPr>
            </w:pPr>
            <w:r w:rsidRPr="006A6649">
              <w:rPr>
                <w:rFonts w:ascii="Times New Roman" w:hAnsi="Times New Roman" w:cs="Times New Roman"/>
                <w:color w:val="FF0000"/>
                <w:sz w:val="24"/>
                <w:szCs w:val="24"/>
                <w:lang w:val="nl-NL" w:eastAsia="vi-VN"/>
                <w:rPrChange w:id="118" w:author="Windows User" w:date="2017-09-07T15:49:00Z">
                  <w:rPr>
                    <w:rFonts w:ascii="Times New Roman" w:hAnsi="Times New Roman" w:cs="Times New Roman"/>
                    <w:sz w:val="24"/>
                    <w:szCs w:val="24"/>
                    <w:lang w:val="nl-NL" w:eastAsia="vi-VN"/>
                  </w:rPr>
                </w:rPrChange>
              </w:rPr>
              <w:t>C: Comment/ Ý kiến</w:t>
            </w:r>
          </w:p>
          <w:p w:rsidR="006A6649" w:rsidRPr="006A6649" w:rsidRDefault="009C3845" w:rsidP="006A6649">
            <w:pPr>
              <w:pStyle w:val="ListParagraph"/>
              <w:numPr>
                <w:ilvl w:val="0"/>
                <w:numId w:val="21"/>
              </w:numPr>
              <w:spacing w:before="120" w:after="120" w:line="360" w:lineRule="auto"/>
              <w:rPr>
                <w:rFonts w:ascii="Times New Roman" w:hAnsi="Times New Roman" w:cs="Times New Roman"/>
                <w:sz w:val="24"/>
                <w:szCs w:val="24"/>
                <w:lang w:val="nl-NL" w:eastAsia="vi-VN"/>
                <w:rPrChange w:id="119" w:author="Windows User" w:date="2017-09-07T15:43:00Z">
                  <w:rPr>
                    <w:lang w:val="nl-NL" w:eastAsia="vi-VN"/>
                  </w:rPr>
                </w:rPrChange>
              </w:rPr>
            </w:pPr>
            <w:r w:rsidRPr="00031B44">
              <w:rPr>
                <w:rFonts w:ascii="Times New Roman" w:hAnsi="Times New Roman" w:cs="Times New Roman"/>
                <w:sz w:val="24"/>
                <w:szCs w:val="24"/>
                <w:lang w:val="nl-NL" w:eastAsia="vi-VN"/>
              </w:rPr>
              <w:t>Nội dung câu trả lời nếu có (trường hợp R/RO/C)</w:t>
            </w:r>
            <w:ins w:id="120" w:author="Windows User" w:date="2017-09-07T15:43:00Z">
              <w:r w:rsidR="006A6649">
                <w:rPr>
                  <w:rFonts w:ascii="Times New Roman" w:hAnsi="Times New Roman" w:cs="Times New Roman"/>
                  <w:sz w:val="24"/>
                  <w:szCs w:val="24"/>
                  <w:lang w:val="nl-NL" w:eastAsia="vi-VN"/>
                </w:rPr>
                <w:t>. Phân cấp mức độ ưu tiên.</w:t>
              </w:r>
            </w:ins>
          </w:p>
          <w:p w:rsidR="009C3845" w:rsidRPr="00031B44" w:rsidRDefault="009C3845" w:rsidP="009C3845">
            <w:pPr>
              <w:pStyle w:val="ListParagraph"/>
              <w:numPr>
                <w:ilvl w:val="0"/>
                <w:numId w:val="21"/>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Nhập ảnh chụp nếu có</w:t>
            </w:r>
          </w:p>
        </w:tc>
      </w:tr>
      <w:tr w:rsidR="009C3845" w:rsidRPr="00413081" w:rsidTr="00A67E5B">
        <w:trPr>
          <w:trHeight w:val="255"/>
        </w:trPr>
        <w:tc>
          <w:tcPr>
            <w:tcW w:w="608" w:type="dxa"/>
          </w:tcPr>
          <w:p w:rsidR="009C3845" w:rsidRPr="0048397C" w:rsidRDefault="009C3845" w:rsidP="009C3845">
            <w:pPr>
              <w:spacing w:before="120" w:after="120" w:line="360" w:lineRule="auto"/>
              <w:jc w:val="center"/>
              <w:rPr>
                <w:rFonts w:ascii="Times New Roman" w:hAnsi="Times New Roman" w:cs="Times New Roman"/>
                <w:sz w:val="24"/>
                <w:szCs w:val="24"/>
                <w:lang w:val="nl-NL"/>
                <w:rPrChange w:id="121" w:author="Windows User" w:date="2017-09-07T09:09:00Z">
                  <w:rPr>
                    <w:rFonts w:ascii="Times New Roman" w:hAnsi="Times New Roman" w:cs="Times New Roman"/>
                    <w:sz w:val="24"/>
                    <w:szCs w:val="24"/>
                  </w:rPr>
                </w:rPrChange>
              </w:rPr>
            </w:pPr>
          </w:p>
        </w:tc>
        <w:tc>
          <w:tcPr>
            <w:tcW w:w="2506" w:type="dxa"/>
          </w:tcPr>
          <w:p w:rsidR="009C3845" w:rsidRPr="0048397C" w:rsidRDefault="009C3845" w:rsidP="009C3845">
            <w:pPr>
              <w:spacing w:before="120" w:after="120" w:line="360" w:lineRule="auto"/>
              <w:rPr>
                <w:rFonts w:ascii="Times New Roman" w:hAnsi="Times New Roman" w:cs="Times New Roman"/>
                <w:sz w:val="24"/>
                <w:szCs w:val="24"/>
                <w:lang w:val="nl-NL"/>
                <w:rPrChange w:id="122" w:author="Windows User" w:date="2017-09-07T09:09:00Z">
                  <w:rPr>
                    <w:rFonts w:ascii="Times New Roman" w:hAnsi="Times New Roman" w:cs="Times New Roman"/>
                    <w:sz w:val="24"/>
                    <w:szCs w:val="24"/>
                  </w:rPr>
                </w:rPrChange>
              </w:rPr>
            </w:pPr>
            <w:r w:rsidRPr="0048397C">
              <w:rPr>
                <w:rFonts w:ascii="Times New Roman" w:hAnsi="Times New Roman" w:cs="Times New Roman"/>
                <w:sz w:val="24"/>
                <w:szCs w:val="24"/>
                <w:lang w:val="nl-NL"/>
                <w:rPrChange w:id="123" w:author="Windows User" w:date="2017-09-07T09:09:00Z">
                  <w:rPr>
                    <w:rFonts w:ascii="Times New Roman" w:hAnsi="Times New Roman" w:cs="Times New Roman"/>
                    <w:sz w:val="24"/>
                    <w:szCs w:val="24"/>
                  </w:rPr>
                </w:rPrChange>
              </w:rPr>
              <w:t>Bước 5: Tạo báo cáo nhanh (Tùy chọn)</w:t>
            </w:r>
          </w:p>
        </w:tc>
        <w:tc>
          <w:tcPr>
            <w:tcW w:w="5902" w:type="dxa"/>
          </w:tcPr>
          <w:p w:rsidR="009C3845" w:rsidRPr="00031B44" w:rsidRDefault="009C3845" w:rsidP="009C3845">
            <w:p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Người dùng có thể lựa chọn tạo báo cáo nhanh cho checklist đang thực hiện, thống kê các tiêu chí:</w:t>
            </w:r>
          </w:p>
          <w:p w:rsidR="009C3845" w:rsidRPr="00031B44" w:rsidRDefault="009C3845" w:rsidP="009C3845">
            <w:pPr>
              <w:pStyle w:val="ListParagraph"/>
              <w:numPr>
                <w:ilvl w:val="0"/>
                <w:numId w:val="11"/>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Mã checklist</w:t>
            </w:r>
          </w:p>
          <w:p w:rsidR="009C3845" w:rsidRPr="00031B44" w:rsidRDefault="009C3845" w:rsidP="009C3845">
            <w:pPr>
              <w:pStyle w:val="ListParagraph"/>
              <w:numPr>
                <w:ilvl w:val="0"/>
                <w:numId w:val="11"/>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Tên checklist</w:t>
            </w:r>
          </w:p>
          <w:p w:rsidR="009C3845" w:rsidRPr="00031B44" w:rsidRDefault="009C3845" w:rsidP="009C3845">
            <w:pPr>
              <w:pStyle w:val="ListParagraph"/>
              <w:numPr>
                <w:ilvl w:val="0"/>
                <w:numId w:val="11"/>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Tổng số lượng các danh mục kiểm tra</w:t>
            </w:r>
          </w:p>
          <w:p w:rsidR="009C3845" w:rsidRPr="00031B44" w:rsidRDefault="009C3845" w:rsidP="009C3845">
            <w:pPr>
              <w:pStyle w:val="ListParagraph"/>
              <w:numPr>
                <w:ilvl w:val="0"/>
                <w:numId w:val="11"/>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Tổng số danh mục kiểm tra đã thực hiện</w:t>
            </w:r>
          </w:p>
          <w:p w:rsidR="009C3845" w:rsidRPr="00031B44" w:rsidRDefault="009C3845" w:rsidP="009C3845">
            <w:pPr>
              <w:pStyle w:val="ListParagraph"/>
              <w:numPr>
                <w:ilvl w:val="0"/>
                <w:numId w:val="11"/>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 xml:space="preserve">Tổng số các danh mục kiểm tra đạt tiêu chuẩn </w:t>
            </w:r>
          </w:p>
          <w:p w:rsidR="009C3845" w:rsidRPr="00031B44" w:rsidRDefault="009C3845" w:rsidP="009C3845">
            <w:pPr>
              <w:pStyle w:val="ListParagraph"/>
              <w:numPr>
                <w:ilvl w:val="0"/>
                <w:numId w:val="11"/>
              </w:numPr>
              <w:spacing w:before="120" w:after="120" w:line="360" w:lineRule="auto"/>
              <w:rPr>
                <w:rFonts w:ascii="Times New Roman" w:hAnsi="Times New Roman" w:cs="Times New Roman"/>
                <w:i/>
                <w:sz w:val="24"/>
                <w:szCs w:val="24"/>
                <w:lang w:val="nl-NL" w:eastAsia="vi-VN"/>
              </w:rPr>
            </w:pPr>
            <w:r w:rsidRPr="00031B44">
              <w:rPr>
                <w:rFonts w:ascii="Times New Roman" w:hAnsi="Times New Roman" w:cs="Times New Roman"/>
                <w:sz w:val="24"/>
                <w:szCs w:val="24"/>
                <w:lang w:val="nl-NL" w:eastAsia="vi-VN"/>
              </w:rPr>
              <w:t xml:space="preserve">... </w:t>
            </w:r>
          </w:p>
          <w:p w:rsidR="009C3845" w:rsidRPr="00031B44" w:rsidRDefault="009C3845" w:rsidP="009C3845">
            <w:pPr>
              <w:spacing w:before="120" w:after="120" w:line="360" w:lineRule="auto"/>
              <w:rPr>
                <w:rFonts w:ascii="Times New Roman" w:hAnsi="Times New Roman" w:cs="Times New Roman"/>
                <w:i/>
                <w:sz w:val="24"/>
                <w:szCs w:val="24"/>
                <w:lang w:val="nl-NL" w:eastAsia="vi-VN"/>
              </w:rPr>
            </w:pPr>
            <w:r w:rsidRPr="00031B44">
              <w:rPr>
                <w:rFonts w:ascii="Times New Roman" w:hAnsi="Times New Roman" w:cs="Times New Roman"/>
                <w:i/>
                <w:sz w:val="24"/>
                <w:szCs w:val="24"/>
                <w:lang w:val="nl-NL" w:eastAsia="vi-VN"/>
              </w:rPr>
              <w:t>Nội dung chi tiết của báo cáo sẽ được bổ sung trong quá trình thực hiện tùy thuộc vào yêu cầu phát sinh</w:t>
            </w:r>
          </w:p>
        </w:tc>
      </w:tr>
      <w:tr w:rsidR="009C3845" w:rsidRPr="00031B44" w:rsidTr="00A67E5B">
        <w:trPr>
          <w:trHeight w:val="255"/>
        </w:trPr>
        <w:tc>
          <w:tcPr>
            <w:tcW w:w="608" w:type="dxa"/>
          </w:tcPr>
          <w:p w:rsidR="009C3845" w:rsidRPr="00031B44" w:rsidRDefault="009C3845" w:rsidP="009C3845">
            <w:pPr>
              <w:spacing w:before="120" w:after="120" w:line="360" w:lineRule="auto"/>
              <w:jc w:val="center"/>
              <w:rPr>
                <w:rFonts w:ascii="Times New Roman" w:hAnsi="Times New Roman" w:cs="Times New Roman"/>
                <w:b/>
                <w:sz w:val="24"/>
                <w:szCs w:val="24"/>
              </w:rPr>
            </w:pPr>
            <w:r w:rsidRPr="00031B44">
              <w:rPr>
                <w:rFonts w:ascii="Times New Roman" w:hAnsi="Times New Roman" w:cs="Times New Roman"/>
                <w:b/>
                <w:sz w:val="24"/>
                <w:szCs w:val="24"/>
              </w:rPr>
              <w:t>E</w:t>
            </w:r>
          </w:p>
        </w:tc>
        <w:tc>
          <w:tcPr>
            <w:tcW w:w="2506" w:type="dxa"/>
          </w:tcPr>
          <w:p w:rsidR="009C3845" w:rsidRPr="00031B44" w:rsidRDefault="009C3845" w:rsidP="009C3845">
            <w:pPr>
              <w:spacing w:before="120" w:after="120" w:line="360" w:lineRule="auto"/>
              <w:rPr>
                <w:rFonts w:ascii="Times New Roman" w:hAnsi="Times New Roman" w:cs="Times New Roman"/>
                <w:b/>
                <w:sz w:val="24"/>
                <w:szCs w:val="24"/>
              </w:rPr>
            </w:pPr>
            <w:r w:rsidRPr="00031B44">
              <w:rPr>
                <w:rFonts w:ascii="Times New Roman" w:hAnsi="Times New Roman" w:cs="Times New Roman"/>
                <w:b/>
                <w:sz w:val="24"/>
                <w:szCs w:val="24"/>
              </w:rPr>
              <w:t>Quản trị câu hỏi</w:t>
            </w:r>
          </w:p>
        </w:tc>
        <w:tc>
          <w:tcPr>
            <w:tcW w:w="5902" w:type="dxa"/>
          </w:tcPr>
          <w:p w:rsidR="009C3845" w:rsidRPr="00031B44" w:rsidRDefault="009C3845" w:rsidP="009C3845">
            <w:pPr>
              <w:spacing w:before="120" w:after="120" w:line="360" w:lineRule="auto"/>
              <w:rPr>
                <w:rFonts w:ascii="Times New Roman" w:hAnsi="Times New Roman" w:cs="Times New Roman"/>
                <w:sz w:val="24"/>
                <w:szCs w:val="24"/>
                <w:lang w:val="nl-NL" w:eastAsia="vi-VN"/>
              </w:rPr>
            </w:pPr>
          </w:p>
        </w:tc>
      </w:tr>
      <w:tr w:rsidR="009C3845" w:rsidRPr="00031B44" w:rsidTr="00A67E5B">
        <w:trPr>
          <w:trHeight w:val="255"/>
        </w:trPr>
        <w:tc>
          <w:tcPr>
            <w:tcW w:w="608" w:type="dxa"/>
          </w:tcPr>
          <w:p w:rsidR="009C3845" w:rsidRPr="00031B44" w:rsidRDefault="009C3845" w:rsidP="009C3845">
            <w:pPr>
              <w:spacing w:before="120" w:after="120" w:line="360" w:lineRule="auto"/>
              <w:jc w:val="center"/>
              <w:rPr>
                <w:rFonts w:ascii="Times New Roman" w:hAnsi="Times New Roman" w:cs="Times New Roman"/>
                <w:sz w:val="24"/>
                <w:szCs w:val="24"/>
              </w:rPr>
            </w:pPr>
            <w:r w:rsidRPr="00031B44">
              <w:rPr>
                <w:rFonts w:ascii="Times New Roman" w:hAnsi="Times New Roman" w:cs="Times New Roman"/>
                <w:sz w:val="24"/>
                <w:szCs w:val="24"/>
              </w:rPr>
              <w:t>E.1</w:t>
            </w:r>
          </w:p>
        </w:tc>
        <w:tc>
          <w:tcPr>
            <w:tcW w:w="2506" w:type="dxa"/>
          </w:tcPr>
          <w:p w:rsidR="009C3845" w:rsidRPr="00031B44" w:rsidRDefault="009C3845" w:rsidP="009C3845">
            <w:pPr>
              <w:spacing w:before="120" w:after="120" w:line="360" w:lineRule="auto"/>
              <w:rPr>
                <w:rFonts w:ascii="Times New Roman" w:hAnsi="Times New Roman" w:cs="Times New Roman"/>
                <w:sz w:val="24"/>
                <w:szCs w:val="24"/>
              </w:rPr>
            </w:pPr>
            <w:r w:rsidRPr="00031B44">
              <w:rPr>
                <w:rFonts w:ascii="Times New Roman" w:hAnsi="Times New Roman" w:cs="Times New Roman"/>
                <w:sz w:val="24"/>
                <w:szCs w:val="24"/>
              </w:rPr>
              <w:t>Quản trị nhóm câu hỏi</w:t>
            </w:r>
          </w:p>
        </w:tc>
        <w:tc>
          <w:tcPr>
            <w:tcW w:w="5902" w:type="dxa"/>
          </w:tcPr>
          <w:p w:rsidR="009C3845" w:rsidRPr="00031B44" w:rsidRDefault="009C3845" w:rsidP="009C3845">
            <w:pPr>
              <w:spacing w:before="120" w:after="120" w:line="360" w:lineRule="auto"/>
              <w:rPr>
                <w:rFonts w:ascii="Times New Roman" w:hAnsi="Times New Roman" w:cs="Times New Roman"/>
                <w:sz w:val="24"/>
                <w:szCs w:val="24"/>
                <w:lang w:val="nl-NL" w:eastAsia="vi-VN"/>
              </w:rPr>
            </w:pPr>
          </w:p>
        </w:tc>
      </w:tr>
      <w:tr w:rsidR="009C3845" w:rsidRPr="00413081" w:rsidTr="00A67E5B">
        <w:trPr>
          <w:trHeight w:val="255"/>
        </w:trPr>
        <w:tc>
          <w:tcPr>
            <w:tcW w:w="608" w:type="dxa"/>
          </w:tcPr>
          <w:p w:rsidR="009C3845" w:rsidRPr="00031B44" w:rsidRDefault="009C3845" w:rsidP="009C3845">
            <w:pPr>
              <w:spacing w:before="120" w:after="120" w:line="360" w:lineRule="auto"/>
              <w:jc w:val="center"/>
              <w:rPr>
                <w:rFonts w:ascii="Times New Roman" w:hAnsi="Times New Roman" w:cs="Times New Roman"/>
                <w:sz w:val="24"/>
                <w:szCs w:val="24"/>
              </w:rPr>
            </w:pPr>
          </w:p>
        </w:tc>
        <w:tc>
          <w:tcPr>
            <w:tcW w:w="2506" w:type="dxa"/>
          </w:tcPr>
          <w:p w:rsidR="009C3845" w:rsidRPr="00031B44" w:rsidRDefault="009C3845" w:rsidP="009C3845">
            <w:pPr>
              <w:spacing w:before="120" w:after="120" w:line="360" w:lineRule="auto"/>
              <w:rPr>
                <w:rFonts w:ascii="Times New Roman" w:hAnsi="Times New Roman" w:cs="Times New Roman"/>
                <w:sz w:val="24"/>
                <w:szCs w:val="24"/>
              </w:rPr>
            </w:pPr>
            <w:r w:rsidRPr="00031B44">
              <w:rPr>
                <w:rFonts w:ascii="Times New Roman" w:hAnsi="Times New Roman" w:cs="Times New Roman"/>
                <w:sz w:val="24"/>
                <w:szCs w:val="24"/>
              </w:rPr>
              <w:t>Bước 1: Khởi tạo nhóm câu hỏi</w:t>
            </w:r>
          </w:p>
        </w:tc>
        <w:tc>
          <w:tcPr>
            <w:tcW w:w="5902" w:type="dxa"/>
          </w:tcPr>
          <w:p w:rsidR="009C3845" w:rsidRPr="00031B44" w:rsidRDefault="009C3845" w:rsidP="009C3845">
            <w:p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 Cán bộ nghiệp vụ thực hiện tạo ra các nhóm các câu hỏi, ví dụ câu hỏi về chất lượng, câu hỏi về quy trình ...</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Mã nhóm câu hỏi</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Tên nhóm câu hỏi</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Người tạo (</w:t>
            </w:r>
            <w:r w:rsidRPr="00031B44">
              <w:rPr>
                <w:rFonts w:ascii="Times New Roman" w:hAnsi="Times New Roman" w:cs="Times New Roman"/>
                <w:i/>
                <w:sz w:val="24"/>
                <w:szCs w:val="24"/>
                <w:lang w:val="nl-NL" w:eastAsia="vi-VN"/>
              </w:rPr>
              <w:t>Hệ thống quản trị người dùng)</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Ngày tạo</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Ngày cập nhật</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Người phê duyệt (</w:t>
            </w:r>
            <w:r w:rsidRPr="00031B44">
              <w:rPr>
                <w:rFonts w:ascii="Times New Roman" w:hAnsi="Times New Roman" w:cs="Times New Roman"/>
                <w:i/>
                <w:sz w:val="24"/>
                <w:szCs w:val="24"/>
                <w:lang w:val="nl-NL" w:eastAsia="vi-VN"/>
              </w:rPr>
              <w:t>Hệ thống quản trị người dùng)</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Ngày phê duyệt</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Ngày hết hiệu lực</w:t>
            </w:r>
          </w:p>
          <w:p w:rsidR="009C3845" w:rsidRPr="0048397C" w:rsidRDefault="009C3845" w:rsidP="009C3845">
            <w:pPr>
              <w:spacing w:before="120" w:after="120" w:line="360" w:lineRule="auto"/>
              <w:rPr>
                <w:rFonts w:ascii="Times New Roman" w:hAnsi="Times New Roman" w:cs="Times New Roman"/>
                <w:sz w:val="24"/>
                <w:szCs w:val="24"/>
                <w:lang w:val="nl-NL"/>
                <w:rPrChange w:id="124" w:author="Windows User" w:date="2017-09-07T09:09:00Z">
                  <w:rPr>
                    <w:rFonts w:ascii="Times New Roman" w:hAnsi="Times New Roman" w:cs="Times New Roman"/>
                    <w:sz w:val="24"/>
                    <w:szCs w:val="24"/>
                  </w:rPr>
                </w:rPrChange>
              </w:rPr>
            </w:pPr>
            <w:r w:rsidRPr="0048397C">
              <w:rPr>
                <w:rFonts w:ascii="Times New Roman" w:hAnsi="Times New Roman" w:cs="Times New Roman"/>
                <w:sz w:val="24"/>
                <w:szCs w:val="24"/>
                <w:lang w:val="nl-NL"/>
                <w:rPrChange w:id="125" w:author="Windows User" w:date="2017-09-07T09:09:00Z">
                  <w:rPr>
                    <w:rFonts w:ascii="Times New Roman" w:hAnsi="Times New Roman" w:cs="Times New Roman"/>
                    <w:sz w:val="24"/>
                    <w:szCs w:val="24"/>
                  </w:rPr>
                </w:rPrChange>
              </w:rPr>
              <w:t>- Đối với nhóm câu hỏi này, cán bộ nghiệp vụ có thể chỉnh sửa thay đổi…</w:t>
            </w:r>
          </w:p>
        </w:tc>
      </w:tr>
      <w:tr w:rsidR="009C3845" w:rsidRPr="00413081" w:rsidTr="00A67E5B">
        <w:trPr>
          <w:trHeight w:val="255"/>
        </w:trPr>
        <w:tc>
          <w:tcPr>
            <w:tcW w:w="608" w:type="dxa"/>
          </w:tcPr>
          <w:p w:rsidR="009C3845" w:rsidRPr="0048397C" w:rsidRDefault="009C3845" w:rsidP="009C3845">
            <w:pPr>
              <w:spacing w:before="120" w:after="120" w:line="360" w:lineRule="auto"/>
              <w:jc w:val="center"/>
              <w:rPr>
                <w:rFonts w:ascii="Times New Roman" w:hAnsi="Times New Roman" w:cs="Times New Roman"/>
                <w:sz w:val="24"/>
                <w:szCs w:val="24"/>
                <w:lang w:val="nl-NL"/>
                <w:rPrChange w:id="126" w:author="Windows User" w:date="2017-09-07T09:09:00Z">
                  <w:rPr>
                    <w:rFonts w:ascii="Times New Roman" w:hAnsi="Times New Roman" w:cs="Times New Roman"/>
                    <w:sz w:val="24"/>
                    <w:szCs w:val="24"/>
                  </w:rPr>
                </w:rPrChange>
              </w:rPr>
            </w:pPr>
          </w:p>
        </w:tc>
        <w:tc>
          <w:tcPr>
            <w:tcW w:w="2506" w:type="dxa"/>
          </w:tcPr>
          <w:p w:rsidR="009C3845" w:rsidRPr="0048397C" w:rsidRDefault="009C3845" w:rsidP="009C3845">
            <w:pPr>
              <w:spacing w:before="120" w:after="120" w:line="360" w:lineRule="auto"/>
              <w:rPr>
                <w:rFonts w:ascii="Times New Roman" w:hAnsi="Times New Roman" w:cs="Times New Roman"/>
                <w:sz w:val="24"/>
                <w:szCs w:val="24"/>
                <w:lang w:val="nl-NL"/>
                <w:rPrChange w:id="127" w:author="Windows User" w:date="2017-09-07T09:09:00Z">
                  <w:rPr>
                    <w:rFonts w:ascii="Times New Roman" w:hAnsi="Times New Roman" w:cs="Times New Roman"/>
                    <w:sz w:val="24"/>
                    <w:szCs w:val="24"/>
                  </w:rPr>
                </w:rPrChange>
              </w:rPr>
            </w:pPr>
            <w:r w:rsidRPr="0048397C">
              <w:rPr>
                <w:rFonts w:ascii="Times New Roman" w:hAnsi="Times New Roman" w:cs="Times New Roman"/>
                <w:sz w:val="24"/>
                <w:szCs w:val="24"/>
                <w:lang w:val="nl-NL"/>
                <w:rPrChange w:id="128" w:author="Windows User" w:date="2017-09-07T09:09:00Z">
                  <w:rPr>
                    <w:rFonts w:ascii="Times New Roman" w:hAnsi="Times New Roman" w:cs="Times New Roman"/>
                    <w:sz w:val="24"/>
                    <w:szCs w:val="24"/>
                  </w:rPr>
                </w:rPrChange>
              </w:rPr>
              <w:t>Bước 2: Phê duyệt nhóm câu hỏi</w:t>
            </w:r>
          </w:p>
        </w:tc>
        <w:tc>
          <w:tcPr>
            <w:tcW w:w="5902" w:type="dxa"/>
          </w:tcPr>
          <w:p w:rsidR="009C3845" w:rsidRPr="00031B44" w:rsidRDefault="009C3845" w:rsidP="009C3845">
            <w:p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 Cán bộ lãnh đạo phê duyệt các nhóm câu hỏi được tạo ra:</w:t>
            </w:r>
          </w:p>
          <w:p w:rsidR="009C3845" w:rsidRPr="00031B44" w:rsidRDefault="009C3845" w:rsidP="009C3845">
            <w:pPr>
              <w:pStyle w:val="ListParagraph"/>
              <w:numPr>
                <w:ilvl w:val="0"/>
                <w:numId w:val="18"/>
              </w:numPr>
              <w:spacing w:before="120" w:after="120" w:line="360" w:lineRule="auto"/>
              <w:ind w:left="742" w:hanging="425"/>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Từ chối phê duyệt: Hệ thống hiển thị thông tin từ chối phê duyệt ở phía cán bộ nghiệp vụ, đồng thời cán bộ nghiệp vụ phải chỉnh sửa lại nhóm câu hỏi để phê duyệt lại.</w:t>
            </w:r>
            <w:ins w:id="129" w:author="Windows User" w:date="2017-09-07T16:51:00Z">
              <w:r w:rsidR="00413081">
                <w:rPr>
                  <w:rFonts w:ascii="Times New Roman" w:hAnsi="Times New Roman" w:cs="Times New Roman"/>
                  <w:sz w:val="24"/>
                  <w:szCs w:val="24"/>
                  <w:lang w:val="nl-NL" w:eastAsia="vi-VN"/>
                </w:rPr>
                <w:t xml:space="preserve"> </w:t>
              </w:r>
              <w:r w:rsidR="00413081">
                <w:rPr>
                  <w:rFonts w:ascii="Times New Roman" w:hAnsi="Times New Roman" w:cs="Times New Roman"/>
                  <w:sz w:val="24"/>
                  <w:szCs w:val="24"/>
                  <w:lang w:val="nl-NL" w:eastAsia="vi-VN"/>
                </w:rPr>
                <w:t>Lý do từ  chối</w:t>
              </w:r>
            </w:ins>
          </w:p>
          <w:p w:rsidR="009C3845" w:rsidRPr="00031B44" w:rsidRDefault="009C3845" w:rsidP="009C3845">
            <w:pPr>
              <w:pStyle w:val="ListParagraph"/>
              <w:numPr>
                <w:ilvl w:val="0"/>
                <w:numId w:val="18"/>
              </w:numPr>
              <w:spacing w:before="120" w:after="120" w:line="360" w:lineRule="auto"/>
              <w:ind w:left="742" w:hanging="425"/>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Phê duyệt: Hệ thống ghi nhận thông tin phê duyệt của lãnh đạo, nhóm câu hỏi có hiệu lực sử dụng sau khi lãnh đạo phê duyệt.</w:t>
            </w:r>
          </w:p>
        </w:tc>
      </w:tr>
      <w:tr w:rsidR="009C3845" w:rsidRPr="00031B44" w:rsidTr="00A67E5B">
        <w:trPr>
          <w:trHeight w:val="255"/>
        </w:trPr>
        <w:tc>
          <w:tcPr>
            <w:tcW w:w="608" w:type="dxa"/>
          </w:tcPr>
          <w:p w:rsidR="009C3845" w:rsidRPr="00031B44" w:rsidRDefault="009C3845" w:rsidP="009C3845">
            <w:pPr>
              <w:spacing w:before="120" w:after="120" w:line="360" w:lineRule="auto"/>
              <w:jc w:val="center"/>
              <w:rPr>
                <w:rFonts w:ascii="Times New Roman" w:hAnsi="Times New Roman" w:cs="Times New Roman"/>
                <w:sz w:val="24"/>
                <w:szCs w:val="24"/>
              </w:rPr>
            </w:pPr>
            <w:r w:rsidRPr="00031B44">
              <w:rPr>
                <w:rFonts w:ascii="Times New Roman" w:hAnsi="Times New Roman" w:cs="Times New Roman"/>
                <w:sz w:val="24"/>
                <w:szCs w:val="24"/>
              </w:rPr>
              <w:t>E.2</w:t>
            </w:r>
          </w:p>
        </w:tc>
        <w:tc>
          <w:tcPr>
            <w:tcW w:w="2506" w:type="dxa"/>
          </w:tcPr>
          <w:p w:rsidR="009C3845" w:rsidRPr="00031B44" w:rsidRDefault="009C3845" w:rsidP="009C3845">
            <w:pPr>
              <w:spacing w:before="120" w:after="120" w:line="360" w:lineRule="auto"/>
              <w:rPr>
                <w:rFonts w:ascii="Times New Roman" w:hAnsi="Times New Roman" w:cs="Times New Roman"/>
                <w:sz w:val="24"/>
                <w:szCs w:val="24"/>
              </w:rPr>
            </w:pPr>
            <w:r w:rsidRPr="00031B44">
              <w:rPr>
                <w:rFonts w:ascii="Times New Roman" w:hAnsi="Times New Roman" w:cs="Times New Roman"/>
                <w:sz w:val="24"/>
                <w:szCs w:val="24"/>
              </w:rPr>
              <w:t>Quản trị câu hỏi</w:t>
            </w:r>
          </w:p>
        </w:tc>
        <w:tc>
          <w:tcPr>
            <w:tcW w:w="5902" w:type="dxa"/>
          </w:tcPr>
          <w:p w:rsidR="009C3845" w:rsidRPr="00031B44" w:rsidRDefault="009C3845" w:rsidP="009C3845">
            <w:pPr>
              <w:spacing w:before="120" w:after="120" w:line="360" w:lineRule="auto"/>
              <w:rPr>
                <w:rFonts w:ascii="Times New Roman" w:hAnsi="Times New Roman" w:cs="Times New Roman"/>
                <w:sz w:val="24"/>
                <w:szCs w:val="24"/>
              </w:rPr>
            </w:pPr>
            <w:r w:rsidRPr="00031B44">
              <w:rPr>
                <w:rFonts w:ascii="Times New Roman" w:hAnsi="Times New Roman" w:cs="Times New Roman"/>
                <w:sz w:val="24"/>
                <w:szCs w:val="24"/>
              </w:rPr>
              <w:t>- Hệ thống quản lý người dùng</w:t>
            </w:r>
          </w:p>
          <w:p w:rsidR="009C3845" w:rsidRPr="00031B44" w:rsidRDefault="009C3845" w:rsidP="009C3845">
            <w:pPr>
              <w:spacing w:before="120" w:after="120" w:line="360" w:lineRule="auto"/>
              <w:rPr>
                <w:rFonts w:ascii="Times New Roman" w:hAnsi="Times New Roman" w:cs="Times New Roman"/>
                <w:sz w:val="24"/>
                <w:szCs w:val="24"/>
              </w:rPr>
            </w:pPr>
            <w:r w:rsidRPr="00031B44">
              <w:rPr>
                <w:rFonts w:ascii="Times New Roman" w:hAnsi="Times New Roman" w:cs="Times New Roman"/>
                <w:sz w:val="24"/>
                <w:szCs w:val="24"/>
              </w:rPr>
              <w:t>- Hệ thống quản lý danh mục</w:t>
            </w:r>
          </w:p>
          <w:p w:rsidR="009C3845" w:rsidRPr="00031B44" w:rsidRDefault="009C3845" w:rsidP="009C3845">
            <w:pPr>
              <w:spacing w:before="120" w:after="120" w:line="360" w:lineRule="auto"/>
              <w:rPr>
                <w:rFonts w:ascii="Times New Roman" w:hAnsi="Times New Roman" w:cs="Times New Roman"/>
                <w:sz w:val="24"/>
                <w:szCs w:val="24"/>
              </w:rPr>
            </w:pPr>
            <w:r w:rsidRPr="00031B44">
              <w:rPr>
                <w:rFonts w:ascii="Times New Roman" w:hAnsi="Times New Roman" w:cs="Times New Roman"/>
                <w:sz w:val="24"/>
                <w:szCs w:val="24"/>
              </w:rPr>
              <w:t>- Hệ thống quản lý tài liệu</w:t>
            </w:r>
          </w:p>
        </w:tc>
      </w:tr>
      <w:tr w:rsidR="009C3845" w:rsidRPr="00413081" w:rsidTr="00A67E5B">
        <w:trPr>
          <w:trHeight w:val="255"/>
        </w:trPr>
        <w:tc>
          <w:tcPr>
            <w:tcW w:w="608" w:type="dxa"/>
          </w:tcPr>
          <w:p w:rsidR="009C3845" w:rsidRPr="00031B44" w:rsidRDefault="009C3845" w:rsidP="009C3845">
            <w:pPr>
              <w:spacing w:before="120" w:after="120" w:line="360" w:lineRule="auto"/>
              <w:jc w:val="center"/>
              <w:rPr>
                <w:rFonts w:ascii="Times New Roman" w:hAnsi="Times New Roman" w:cs="Times New Roman"/>
                <w:sz w:val="24"/>
                <w:szCs w:val="24"/>
              </w:rPr>
            </w:pPr>
          </w:p>
        </w:tc>
        <w:tc>
          <w:tcPr>
            <w:tcW w:w="2506" w:type="dxa"/>
          </w:tcPr>
          <w:p w:rsidR="009C3845" w:rsidRPr="00031B44" w:rsidRDefault="009C3845" w:rsidP="009C3845">
            <w:pPr>
              <w:spacing w:before="120" w:after="120" w:line="360" w:lineRule="auto"/>
              <w:rPr>
                <w:rFonts w:ascii="Times New Roman" w:hAnsi="Times New Roman" w:cs="Times New Roman"/>
                <w:sz w:val="24"/>
                <w:szCs w:val="24"/>
              </w:rPr>
            </w:pPr>
            <w:r w:rsidRPr="00031B44">
              <w:rPr>
                <w:rFonts w:ascii="Times New Roman" w:hAnsi="Times New Roman" w:cs="Times New Roman"/>
                <w:sz w:val="24"/>
                <w:szCs w:val="24"/>
              </w:rPr>
              <w:t>Bước 1: Khởi tạo câu hỏi</w:t>
            </w:r>
          </w:p>
        </w:tc>
        <w:tc>
          <w:tcPr>
            <w:tcW w:w="5902" w:type="dxa"/>
          </w:tcPr>
          <w:p w:rsidR="009C3845" w:rsidRPr="00031B44" w:rsidRDefault="009C3845" w:rsidP="009C3845">
            <w:p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 Người dùng tạo ra một câu hỏi:</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Mã câu hỏi</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Nội dung chính</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Nội dung chi tiết</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Người tạo (</w:t>
            </w:r>
            <w:r w:rsidRPr="00031B44">
              <w:rPr>
                <w:rFonts w:ascii="Times New Roman" w:hAnsi="Times New Roman" w:cs="Times New Roman"/>
                <w:i/>
                <w:sz w:val="24"/>
                <w:szCs w:val="24"/>
                <w:lang w:val="nl-NL" w:eastAsia="vi-VN"/>
              </w:rPr>
              <w:t>Hệ thống quản trị người dùng)</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Ngày tạo</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Ngày cập nhật</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Nội dung trả lời</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Liên kết tài liệu chích dẫn (</w:t>
            </w:r>
            <w:r w:rsidRPr="00031B44">
              <w:rPr>
                <w:rFonts w:ascii="Times New Roman" w:hAnsi="Times New Roman" w:cs="Times New Roman"/>
                <w:i/>
                <w:sz w:val="24"/>
                <w:szCs w:val="24"/>
                <w:lang w:val="nl-NL" w:eastAsia="vi-VN"/>
              </w:rPr>
              <w:t>Hệ thống quản lý tài liệu &amp; Hệ thống quản lý danh mục)</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Người trả lời (</w:t>
            </w:r>
            <w:r w:rsidRPr="00031B44">
              <w:rPr>
                <w:rFonts w:ascii="Times New Roman" w:hAnsi="Times New Roman" w:cs="Times New Roman"/>
                <w:i/>
                <w:sz w:val="24"/>
                <w:szCs w:val="24"/>
                <w:lang w:val="nl-NL" w:eastAsia="vi-VN"/>
              </w:rPr>
              <w:t>Hệ thống quản trị người dùng)</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Ngày trả lời</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Người phê duyệt (</w:t>
            </w:r>
            <w:r w:rsidRPr="00031B44">
              <w:rPr>
                <w:rFonts w:ascii="Times New Roman" w:hAnsi="Times New Roman" w:cs="Times New Roman"/>
                <w:i/>
                <w:sz w:val="24"/>
                <w:szCs w:val="24"/>
                <w:lang w:val="nl-NL" w:eastAsia="vi-VN"/>
              </w:rPr>
              <w:t>Hệ thống quản trị người dùng)</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Ngày phê duyệt</w:t>
            </w:r>
          </w:p>
          <w:p w:rsidR="009C3845" w:rsidRPr="0048397C" w:rsidRDefault="009C3845" w:rsidP="009C3845">
            <w:pPr>
              <w:spacing w:before="120" w:after="120" w:line="360" w:lineRule="auto"/>
              <w:rPr>
                <w:rFonts w:ascii="Times New Roman" w:hAnsi="Times New Roman" w:cs="Times New Roman"/>
                <w:sz w:val="24"/>
                <w:szCs w:val="24"/>
                <w:lang w:val="nl-NL"/>
                <w:rPrChange w:id="130" w:author="Windows User" w:date="2017-09-07T09:09:00Z">
                  <w:rPr>
                    <w:rFonts w:ascii="Times New Roman" w:hAnsi="Times New Roman" w:cs="Times New Roman"/>
                    <w:sz w:val="24"/>
                    <w:szCs w:val="24"/>
                  </w:rPr>
                </w:rPrChange>
              </w:rPr>
            </w:pPr>
            <w:r w:rsidRPr="0048397C">
              <w:rPr>
                <w:rFonts w:ascii="Times New Roman" w:hAnsi="Times New Roman" w:cs="Times New Roman"/>
                <w:sz w:val="24"/>
                <w:szCs w:val="24"/>
                <w:lang w:val="nl-NL"/>
                <w:rPrChange w:id="131" w:author="Windows User" w:date="2017-09-07T09:09:00Z">
                  <w:rPr>
                    <w:rFonts w:ascii="Times New Roman" w:hAnsi="Times New Roman" w:cs="Times New Roman"/>
                    <w:sz w:val="24"/>
                    <w:szCs w:val="24"/>
                  </w:rPr>
                </w:rPrChange>
              </w:rPr>
              <w:t xml:space="preserve">- Đối với tài liệu này, người dùng có thể sửa đổi câu hỏi </w:t>
            </w:r>
          </w:p>
        </w:tc>
      </w:tr>
      <w:tr w:rsidR="009C3845" w:rsidRPr="00031B44" w:rsidTr="00A67E5B">
        <w:trPr>
          <w:trHeight w:val="255"/>
        </w:trPr>
        <w:tc>
          <w:tcPr>
            <w:tcW w:w="608" w:type="dxa"/>
          </w:tcPr>
          <w:p w:rsidR="009C3845" w:rsidRPr="0048397C" w:rsidRDefault="009C3845" w:rsidP="009C3845">
            <w:pPr>
              <w:spacing w:before="120" w:after="120" w:line="360" w:lineRule="auto"/>
              <w:jc w:val="center"/>
              <w:rPr>
                <w:rFonts w:ascii="Times New Roman" w:hAnsi="Times New Roman" w:cs="Times New Roman"/>
                <w:sz w:val="24"/>
                <w:szCs w:val="24"/>
                <w:lang w:val="nl-NL"/>
                <w:rPrChange w:id="132" w:author="Windows User" w:date="2017-09-07T09:09:00Z">
                  <w:rPr>
                    <w:rFonts w:ascii="Times New Roman" w:hAnsi="Times New Roman" w:cs="Times New Roman"/>
                    <w:sz w:val="24"/>
                    <w:szCs w:val="24"/>
                  </w:rPr>
                </w:rPrChange>
              </w:rPr>
            </w:pPr>
          </w:p>
        </w:tc>
        <w:tc>
          <w:tcPr>
            <w:tcW w:w="2506" w:type="dxa"/>
          </w:tcPr>
          <w:p w:rsidR="009C3845" w:rsidRPr="0048397C" w:rsidRDefault="009C3845" w:rsidP="009C3845">
            <w:pPr>
              <w:spacing w:before="120" w:after="120" w:line="360" w:lineRule="auto"/>
              <w:rPr>
                <w:rFonts w:ascii="Times New Roman" w:hAnsi="Times New Roman" w:cs="Times New Roman"/>
                <w:sz w:val="24"/>
                <w:szCs w:val="24"/>
                <w:lang w:val="nl-NL"/>
                <w:rPrChange w:id="133" w:author="Windows User" w:date="2017-09-07T09:09:00Z">
                  <w:rPr>
                    <w:rFonts w:ascii="Times New Roman" w:hAnsi="Times New Roman" w:cs="Times New Roman"/>
                    <w:sz w:val="24"/>
                    <w:szCs w:val="24"/>
                  </w:rPr>
                </w:rPrChange>
              </w:rPr>
            </w:pPr>
            <w:r w:rsidRPr="0048397C">
              <w:rPr>
                <w:rFonts w:ascii="Times New Roman" w:hAnsi="Times New Roman" w:cs="Times New Roman"/>
                <w:sz w:val="24"/>
                <w:szCs w:val="24"/>
                <w:lang w:val="nl-NL"/>
                <w:rPrChange w:id="134" w:author="Windows User" w:date="2017-09-07T09:09:00Z">
                  <w:rPr>
                    <w:rFonts w:ascii="Times New Roman" w:hAnsi="Times New Roman" w:cs="Times New Roman"/>
                    <w:sz w:val="24"/>
                    <w:szCs w:val="24"/>
                  </w:rPr>
                </w:rPrChange>
              </w:rPr>
              <w:t>Bước 2: Trả lời câu hỏi</w:t>
            </w:r>
          </w:p>
        </w:tc>
        <w:tc>
          <w:tcPr>
            <w:tcW w:w="5902" w:type="dxa"/>
          </w:tcPr>
          <w:p w:rsidR="009C3845" w:rsidRPr="00031B44" w:rsidRDefault="009C3845" w:rsidP="009C3845">
            <w:p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 Cán bộ nghiệp vụ trả lời câu hỏi, hệ thống cập nhật:</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Nội dung trả lời</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Liên kết tài liệu chích dẫn (</w:t>
            </w:r>
            <w:r w:rsidRPr="00031B44">
              <w:rPr>
                <w:rFonts w:ascii="Times New Roman" w:hAnsi="Times New Roman" w:cs="Times New Roman"/>
                <w:i/>
                <w:sz w:val="24"/>
                <w:szCs w:val="24"/>
                <w:lang w:val="nl-NL" w:eastAsia="vi-VN"/>
              </w:rPr>
              <w:t>Hệ thống quản lý tài liệu &amp; Hệ thống quản lý danh mục)</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Người trả lời (</w:t>
            </w:r>
            <w:r w:rsidRPr="00031B44">
              <w:rPr>
                <w:rFonts w:ascii="Times New Roman" w:hAnsi="Times New Roman" w:cs="Times New Roman"/>
                <w:i/>
                <w:sz w:val="24"/>
                <w:szCs w:val="24"/>
                <w:lang w:val="nl-NL" w:eastAsia="vi-VN"/>
              </w:rPr>
              <w:t>Hệ thống quản trị người dùng)</w:t>
            </w:r>
          </w:p>
          <w:p w:rsidR="009C3845" w:rsidRPr="00031B44" w:rsidRDefault="009C3845" w:rsidP="009C3845">
            <w:pPr>
              <w:pStyle w:val="ListParagraph"/>
              <w:numPr>
                <w:ilvl w:val="0"/>
                <w:numId w:val="19"/>
              </w:num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Ngày trả lời</w:t>
            </w:r>
          </w:p>
        </w:tc>
      </w:tr>
      <w:tr w:rsidR="009C3845" w:rsidRPr="00413081" w:rsidTr="00A67E5B">
        <w:trPr>
          <w:trHeight w:val="255"/>
        </w:trPr>
        <w:tc>
          <w:tcPr>
            <w:tcW w:w="608" w:type="dxa"/>
          </w:tcPr>
          <w:p w:rsidR="009C3845" w:rsidRPr="00031B44" w:rsidRDefault="009C3845" w:rsidP="009C3845">
            <w:pPr>
              <w:spacing w:before="120" w:after="120" w:line="360" w:lineRule="auto"/>
              <w:jc w:val="center"/>
              <w:rPr>
                <w:rFonts w:ascii="Times New Roman" w:hAnsi="Times New Roman" w:cs="Times New Roman"/>
                <w:sz w:val="24"/>
                <w:szCs w:val="24"/>
              </w:rPr>
            </w:pPr>
          </w:p>
        </w:tc>
        <w:tc>
          <w:tcPr>
            <w:tcW w:w="2506" w:type="dxa"/>
          </w:tcPr>
          <w:p w:rsidR="009C3845" w:rsidRPr="00031B44" w:rsidRDefault="009C3845" w:rsidP="009C3845">
            <w:pPr>
              <w:spacing w:before="120" w:after="120" w:line="360" w:lineRule="auto"/>
              <w:rPr>
                <w:rFonts w:ascii="Times New Roman" w:hAnsi="Times New Roman" w:cs="Times New Roman"/>
                <w:sz w:val="24"/>
                <w:szCs w:val="24"/>
              </w:rPr>
            </w:pPr>
            <w:r w:rsidRPr="00031B44">
              <w:rPr>
                <w:rFonts w:ascii="Times New Roman" w:hAnsi="Times New Roman" w:cs="Times New Roman"/>
                <w:sz w:val="24"/>
                <w:szCs w:val="24"/>
              </w:rPr>
              <w:t>Bước 3: Phê duyệt tài liệu</w:t>
            </w:r>
          </w:p>
        </w:tc>
        <w:tc>
          <w:tcPr>
            <w:tcW w:w="5902" w:type="dxa"/>
          </w:tcPr>
          <w:p w:rsidR="009C3845" w:rsidRPr="00031B44" w:rsidRDefault="009C3845" w:rsidP="009C3845">
            <w:pPr>
              <w:spacing w:before="120" w:after="120" w:line="360" w:lineRule="auto"/>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 Cán bộ lãnh đạo phê duyệt câu hỏi:</w:t>
            </w:r>
          </w:p>
          <w:p w:rsidR="009C3845" w:rsidRPr="00031B44" w:rsidRDefault="009C3845" w:rsidP="009C3845">
            <w:pPr>
              <w:pStyle w:val="ListParagraph"/>
              <w:numPr>
                <w:ilvl w:val="0"/>
                <w:numId w:val="18"/>
              </w:numPr>
              <w:spacing w:before="120" w:after="120" w:line="360" w:lineRule="auto"/>
              <w:ind w:left="742" w:hanging="425"/>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Từ chối phê duyệt: Hệ thống hiển thị thông tin từ chối phê duyệt ở phía cán bộ nghiệp vụ, đồng thời cán bộ nghiệp vụ phải chỉnh sửa lại câu trả lời để phê duyệt lại.</w:t>
            </w:r>
            <w:ins w:id="135" w:author="Windows User" w:date="2017-09-07T16:51:00Z">
              <w:r w:rsidR="00413081">
                <w:rPr>
                  <w:rFonts w:ascii="Times New Roman" w:hAnsi="Times New Roman" w:cs="Times New Roman"/>
                  <w:sz w:val="24"/>
                  <w:szCs w:val="24"/>
                  <w:lang w:val="nl-NL" w:eastAsia="vi-VN"/>
                </w:rPr>
                <w:t xml:space="preserve"> </w:t>
              </w:r>
              <w:r w:rsidR="00413081">
                <w:rPr>
                  <w:rFonts w:ascii="Times New Roman" w:hAnsi="Times New Roman" w:cs="Times New Roman"/>
                  <w:sz w:val="24"/>
                  <w:szCs w:val="24"/>
                  <w:lang w:val="nl-NL" w:eastAsia="vi-VN"/>
                </w:rPr>
                <w:t>Lý do từ  chối</w:t>
              </w:r>
            </w:ins>
          </w:p>
          <w:p w:rsidR="009C3845" w:rsidRPr="00031B44" w:rsidRDefault="009C3845" w:rsidP="009C3845">
            <w:pPr>
              <w:pStyle w:val="ListParagraph"/>
              <w:numPr>
                <w:ilvl w:val="0"/>
                <w:numId w:val="18"/>
              </w:numPr>
              <w:spacing w:before="120" w:after="120" w:line="360" w:lineRule="auto"/>
              <w:ind w:left="742" w:hanging="425"/>
              <w:rPr>
                <w:rFonts w:ascii="Times New Roman" w:hAnsi="Times New Roman" w:cs="Times New Roman"/>
                <w:sz w:val="24"/>
                <w:szCs w:val="24"/>
                <w:lang w:val="nl-NL" w:eastAsia="vi-VN"/>
              </w:rPr>
            </w:pPr>
            <w:r w:rsidRPr="00031B44">
              <w:rPr>
                <w:rFonts w:ascii="Times New Roman" w:hAnsi="Times New Roman" w:cs="Times New Roman"/>
                <w:sz w:val="24"/>
                <w:szCs w:val="24"/>
                <w:lang w:val="nl-NL" w:eastAsia="vi-VN"/>
              </w:rPr>
              <w:t>Phê duyệt: Hệ thống ghi nhận thông tin phê duyệt của lãnh đạo, câu hỏi và câu trả lời được đưa ra hệ thống hiển thị và có hiệu lực sử dụng sau khi lãnh đạo phê duyệt.</w:t>
            </w:r>
          </w:p>
        </w:tc>
      </w:tr>
      <w:tr w:rsidR="009C3845" w:rsidRPr="00031B44" w:rsidTr="00A67E5B">
        <w:trPr>
          <w:trHeight w:val="255"/>
        </w:trPr>
        <w:tc>
          <w:tcPr>
            <w:tcW w:w="608" w:type="dxa"/>
          </w:tcPr>
          <w:p w:rsidR="009C3845" w:rsidRPr="00031B44" w:rsidRDefault="009C3845" w:rsidP="009C3845">
            <w:pPr>
              <w:spacing w:before="120" w:after="120" w:line="360" w:lineRule="auto"/>
              <w:jc w:val="center"/>
              <w:rPr>
                <w:rFonts w:ascii="Times New Roman" w:hAnsi="Times New Roman" w:cs="Times New Roman"/>
                <w:sz w:val="24"/>
                <w:szCs w:val="24"/>
              </w:rPr>
            </w:pPr>
            <w:r w:rsidRPr="00031B44">
              <w:rPr>
                <w:rFonts w:ascii="Times New Roman" w:hAnsi="Times New Roman" w:cs="Times New Roman"/>
                <w:sz w:val="24"/>
                <w:szCs w:val="24"/>
              </w:rPr>
              <w:t>F</w:t>
            </w:r>
          </w:p>
        </w:tc>
        <w:tc>
          <w:tcPr>
            <w:tcW w:w="2506" w:type="dxa"/>
          </w:tcPr>
          <w:p w:rsidR="009C3845" w:rsidRPr="00031B44" w:rsidRDefault="009C3845" w:rsidP="009C3845">
            <w:pPr>
              <w:spacing w:before="120" w:after="120" w:line="360" w:lineRule="auto"/>
              <w:rPr>
                <w:rFonts w:ascii="Times New Roman" w:hAnsi="Times New Roman" w:cs="Times New Roman"/>
                <w:sz w:val="24"/>
                <w:szCs w:val="24"/>
              </w:rPr>
            </w:pPr>
            <w:r w:rsidRPr="00031B44">
              <w:rPr>
                <w:rFonts w:ascii="Times New Roman" w:hAnsi="Times New Roman" w:cs="Times New Roman"/>
                <w:sz w:val="24"/>
                <w:szCs w:val="24"/>
              </w:rPr>
              <w:t>Hệ thống báo cáo tổng hợ</w:t>
            </w:r>
            <w:bookmarkStart w:id="136" w:name="_GoBack"/>
            <w:bookmarkEnd w:id="136"/>
            <w:r w:rsidRPr="00031B44">
              <w:rPr>
                <w:rFonts w:ascii="Times New Roman" w:hAnsi="Times New Roman" w:cs="Times New Roman"/>
                <w:sz w:val="24"/>
                <w:szCs w:val="24"/>
              </w:rPr>
              <w:t>p/ Hiển thị</w:t>
            </w:r>
          </w:p>
        </w:tc>
        <w:tc>
          <w:tcPr>
            <w:tcW w:w="5902" w:type="dxa"/>
          </w:tcPr>
          <w:p w:rsidR="009C3845" w:rsidRPr="00031B44" w:rsidRDefault="009C3845" w:rsidP="009C3845">
            <w:pPr>
              <w:spacing w:before="120" w:after="120" w:line="360" w:lineRule="auto"/>
              <w:jc w:val="center"/>
              <w:rPr>
                <w:rFonts w:ascii="Times New Roman" w:hAnsi="Times New Roman" w:cs="Times New Roman"/>
                <w:sz w:val="24"/>
                <w:szCs w:val="24"/>
              </w:rPr>
            </w:pPr>
          </w:p>
        </w:tc>
      </w:tr>
      <w:tr w:rsidR="009C3845" w:rsidRPr="00031B44" w:rsidTr="00A67E5B">
        <w:trPr>
          <w:trHeight w:val="255"/>
        </w:trPr>
        <w:tc>
          <w:tcPr>
            <w:tcW w:w="608" w:type="dxa"/>
          </w:tcPr>
          <w:p w:rsidR="009C3845" w:rsidRPr="00031B44" w:rsidRDefault="009C3845" w:rsidP="009C3845">
            <w:pPr>
              <w:spacing w:before="120" w:after="120" w:line="360" w:lineRule="auto"/>
              <w:jc w:val="center"/>
              <w:rPr>
                <w:rFonts w:ascii="Times New Roman" w:hAnsi="Times New Roman" w:cs="Times New Roman"/>
                <w:sz w:val="24"/>
                <w:szCs w:val="24"/>
              </w:rPr>
            </w:pPr>
            <w:r w:rsidRPr="00031B44">
              <w:rPr>
                <w:rFonts w:ascii="Times New Roman" w:hAnsi="Times New Roman" w:cs="Times New Roman"/>
                <w:sz w:val="24"/>
                <w:szCs w:val="24"/>
              </w:rPr>
              <w:t>F.1</w:t>
            </w:r>
          </w:p>
        </w:tc>
        <w:tc>
          <w:tcPr>
            <w:tcW w:w="2506" w:type="dxa"/>
          </w:tcPr>
          <w:p w:rsidR="009C3845" w:rsidRPr="00031B44" w:rsidRDefault="009C3845" w:rsidP="009C3845">
            <w:pPr>
              <w:spacing w:before="120" w:after="120" w:line="360" w:lineRule="auto"/>
              <w:rPr>
                <w:rFonts w:ascii="Times New Roman" w:hAnsi="Times New Roman" w:cs="Times New Roman"/>
                <w:sz w:val="24"/>
                <w:szCs w:val="24"/>
              </w:rPr>
            </w:pPr>
            <w:r w:rsidRPr="00031B44">
              <w:rPr>
                <w:rFonts w:ascii="Times New Roman" w:hAnsi="Times New Roman" w:cs="Times New Roman"/>
                <w:sz w:val="24"/>
                <w:szCs w:val="24"/>
              </w:rPr>
              <w:t xml:space="preserve">Hiển thị không yêu </w:t>
            </w:r>
            <w:ins w:id="137" w:author="Manh Cuong Dinh" w:date="2017-07-27T10:18:00Z">
              <w:r w:rsidR="002166A0">
                <w:rPr>
                  <w:rFonts w:ascii="Times New Roman" w:hAnsi="Times New Roman" w:cs="Times New Roman"/>
                  <w:sz w:val="24"/>
                  <w:szCs w:val="24"/>
                </w:rPr>
                <w:t xml:space="preserve">cầu </w:t>
              </w:r>
            </w:ins>
            <w:r w:rsidRPr="00031B44">
              <w:rPr>
                <w:rFonts w:ascii="Times New Roman" w:hAnsi="Times New Roman" w:cs="Times New Roman"/>
                <w:sz w:val="24"/>
                <w:szCs w:val="24"/>
              </w:rPr>
              <w:t>phân quyền</w:t>
            </w:r>
          </w:p>
        </w:tc>
        <w:tc>
          <w:tcPr>
            <w:tcW w:w="5902" w:type="dxa"/>
          </w:tcPr>
          <w:p w:rsidR="009C3845" w:rsidRPr="00031B44" w:rsidRDefault="009C3845" w:rsidP="009C3845">
            <w:pPr>
              <w:spacing w:before="120" w:after="120" w:line="360" w:lineRule="auto"/>
              <w:rPr>
                <w:rFonts w:ascii="Times New Roman" w:hAnsi="Times New Roman" w:cs="Times New Roman"/>
                <w:sz w:val="24"/>
                <w:szCs w:val="24"/>
              </w:rPr>
            </w:pPr>
            <w:r w:rsidRPr="00031B44">
              <w:rPr>
                <w:rFonts w:ascii="Times New Roman" w:hAnsi="Times New Roman" w:cs="Times New Roman"/>
                <w:sz w:val="24"/>
                <w:szCs w:val="24"/>
              </w:rPr>
              <w:t>- Hệ thống danh mục tài liệu</w:t>
            </w:r>
          </w:p>
          <w:p w:rsidR="009C3845" w:rsidRPr="00031B44" w:rsidRDefault="009C3845" w:rsidP="009C3845">
            <w:pPr>
              <w:spacing w:before="120" w:after="120" w:line="360" w:lineRule="auto"/>
              <w:rPr>
                <w:rFonts w:ascii="Times New Roman" w:hAnsi="Times New Roman" w:cs="Times New Roman"/>
                <w:sz w:val="24"/>
                <w:szCs w:val="24"/>
              </w:rPr>
            </w:pPr>
            <w:r w:rsidRPr="00031B44">
              <w:rPr>
                <w:rFonts w:ascii="Times New Roman" w:hAnsi="Times New Roman" w:cs="Times New Roman"/>
                <w:sz w:val="24"/>
                <w:szCs w:val="24"/>
              </w:rPr>
              <w:t>- Hệ thống danh mục kiểm tra</w:t>
            </w:r>
          </w:p>
          <w:p w:rsidR="009C3845" w:rsidRPr="00031B44" w:rsidRDefault="009C3845" w:rsidP="009C3845">
            <w:pPr>
              <w:spacing w:before="120" w:after="120" w:line="360" w:lineRule="auto"/>
              <w:rPr>
                <w:rFonts w:ascii="Times New Roman" w:hAnsi="Times New Roman" w:cs="Times New Roman"/>
                <w:sz w:val="24"/>
                <w:szCs w:val="24"/>
              </w:rPr>
            </w:pPr>
            <w:r w:rsidRPr="00031B44">
              <w:rPr>
                <w:rFonts w:ascii="Times New Roman" w:hAnsi="Times New Roman" w:cs="Times New Roman"/>
                <w:sz w:val="24"/>
                <w:szCs w:val="24"/>
              </w:rPr>
              <w:t>- Hệ thống câu hỏi và câu trả lời</w:t>
            </w:r>
          </w:p>
        </w:tc>
      </w:tr>
      <w:tr w:rsidR="009C3845" w:rsidRPr="00031B44" w:rsidTr="00A67E5B">
        <w:trPr>
          <w:trHeight w:val="255"/>
        </w:trPr>
        <w:tc>
          <w:tcPr>
            <w:tcW w:w="608" w:type="dxa"/>
          </w:tcPr>
          <w:p w:rsidR="009C3845" w:rsidRPr="00031B44" w:rsidRDefault="009C3845" w:rsidP="009C3845">
            <w:pPr>
              <w:spacing w:before="120" w:after="120" w:line="360" w:lineRule="auto"/>
              <w:jc w:val="center"/>
              <w:rPr>
                <w:rFonts w:ascii="Times New Roman" w:hAnsi="Times New Roman" w:cs="Times New Roman"/>
                <w:sz w:val="24"/>
                <w:szCs w:val="24"/>
              </w:rPr>
            </w:pPr>
            <w:r w:rsidRPr="00031B44">
              <w:rPr>
                <w:rFonts w:ascii="Times New Roman" w:hAnsi="Times New Roman" w:cs="Times New Roman"/>
                <w:sz w:val="24"/>
                <w:szCs w:val="24"/>
              </w:rPr>
              <w:t>F.2</w:t>
            </w:r>
          </w:p>
        </w:tc>
        <w:tc>
          <w:tcPr>
            <w:tcW w:w="2506" w:type="dxa"/>
          </w:tcPr>
          <w:p w:rsidR="009C3845" w:rsidRPr="00031B44" w:rsidRDefault="009C3845" w:rsidP="009C3845">
            <w:pPr>
              <w:spacing w:before="120" w:after="120" w:line="360" w:lineRule="auto"/>
              <w:rPr>
                <w:rFonts w:ascii="Times New Roman" w:hAnsi="Times New Roman" w:cs="Times New Roman"/>
                <w:sz w:val="24"/>
                <w:szCs w:val="24"/>
              </w:rPr>
            </w:pPr>
            <w:r w:rsidRPr="00031B44">
              <w:rPr>
                <w:rFonts w:ascii="Times New Roman" w:hAnsi="Times New Roman" w:cs="Times New Roman"/>
                <w:sz w:val="24"/>
                <w:szCs w:val="24"/>
              </w:rPr>
              <w:t>Hiển thị yêu cầu phân quyền</w:t>
            </w:r>
          </w:p>
        </w:tc>
        <w:tc>
          <w:tcPr>
            <w:tcW w:w="5902" w:type="dxa"/>
          </w:tcPr>
          <w:p w:rsidR="009C3845" w:rsidRPr="00031B44" w:rsidRDefault="009C3845" w:rsidP="009C3845">
            <w:pPr>
              <w:spacing w:before="120" w:after="120" w:line="360" w:lineRule="auto"/>
              <w:rPr>
                <w:rFonts w:ascii="Times New Roman" w:hAnsi="Times New Roman" w:cs="Times New Roman"/>
                <w:sz w:val="24"/>
                <w:szCs w:val="24"/>
              </w:rPr>
            </w:pPr>
            <w:r w:rsidRPr="00031B44">
              <w:rPr>
                <w:rFonts w:ascii="Times New Roman" w:hAnsi="Times New Roman" w:cs="Times New Roman"/>
                <w:sz w:val="24"/>
                <w:szCs w:val="24"/>
              </w:rPr>
              <w:t>- Báo cáo thống kê tuân thủ theo từng checklist</w:t>
            </w:r>
          </w:p>
          <w:p w:rsidR="009C3845" w:rsidRPr="00031B44" w:rsidRDefault="009C3845" w:rsidP="009C3845">
            <w:pPr>
              <w:spacing w:before="120" w:after="120" w:line="360" w:lineRule="auto"/>
              <w:rPr>
                <w:rFonts w:ascii="Times New Roman" w:hAnsi="Times New Roman" w:cs="Times New Roman"/>
                <w:sz w:val="24"/>
                <w:szCs w:val="24"/>
              </w:rPr>
            </w:pPr>
            <w:r w:rsidRPr="00031B44">
              <w:rPr>
                <w:rFonts w:ascii="Times New Roman" w:hAnsi="Times New Roman" w:cs="Times New Roman"/>
                <w:sz w:val="24"/>
                <w:szCs w:val="24"/>
              </w:rPr>
              <w:t>- Báo cáo thống kê tuân thủ theo từng đơn vị</w:t>
            </w:r>
          </w:p>
          <w:p w:rsidR="009C3845" w:rsidRDefault="009C3845" w:rsidP="009C3845">
            <w:pPr>
              <w:spacing w:before="120" w:after="120" w:line="360" w:lineRule="auto"/>
              <w:rPr>
                <w:ins w:id="138" w:author="Manh Cuong Dinh" w:date="2017-07-27T10:28:00Z"/>
                <w:rFonts w:ascii="Times New Roman" w:hAnsi="Times New Roman" w:cs="Times New Roman"/>
                <w:sz w:val="24"/>
                <w:szCs w:val="24"/>
              </w:rPr>
            </w:pPr>
            <w:r w:rsidRPr="00031B44">
              <w:rPr>
                <w:rFonts w:ascii="Times New Roman" w:hAnsi="Times New Roman" w:cs="Times New Roman"/>
                <w:sz w:val="24"/>
                <w:szCs w:val="24"/>
              </w:rPr>
              <w:t>- Báo cáo thống kê tuân thủ theo từng giai đoạn (đơn vị: năm/quý/tháng)</w:t>
            </w:r>
          </w:p>
          <w:p w:rsidR="00F153F5" w:rsidRDefault="00F153F5" w:rsidP="009C3845">
            <w:pPr>
              <w:spacing w:before="120" w:after="120" w:line="360" w:lineRule="auto"/>
              <w:rPr>
                <w:ins w:id="139" w:author="Manh Cuong Dinh" w:date="2017-07-27T10:29:00Z"/>
                <w:rFonts w:ascii="Times New Roman" w:hAnsi="Times New Roman" w:cs="Times New Roman"/>
                <w:sz w:val="24"/>
                <w:szCs w:val="24"/>
              </w:rPr>
            </w:pPr>
            <w:ins w:id="140" w:author="Manh Cuong Dinh" w:date="2017-07-27T10:28:00Z">
              <w:r>
                <w:rPr>
                  <w:rFonts w:ascii="Times New Roman" w:hAnsi="Times New Roman" w:cs="Times New Roman"/>
                  <w:sz w:val="24"/>
                  <w:szCs w:val="24"/>
                </w:rPr>
                <w:t>- Báo cáo phân loại tuân thủ (quy trình, vận hành, trang thiết bị, cơ sở hạ tầng</w:t>
              </w:r>
            </w:ins>
            <w:ins w:id="141" w:author="Manh Cuong Dinh" w:date="2017-07-27T10:29:00Z">
              <w:r>
                <w:rPr>
                  <w:rFonts w:ascii="Times New Roman" w:hAnsi="Times New Roman" w:cs="Times New Roman"/>
                  <w:sz w:val="24"/>
                  <w:szCs w:val="24"/>
                </w:rPr>
                <w:t>…) của tất cả các kết quả đánh giá.</w:t>
              </w:r>
            </w:ins>
          </w:p>
          <w:p w:rsidR="00F153F5" w:rsidRPr="00031B44" w:rsidRDefault="00F153F5" w:rsidP="009C3845">
            <w:pPr>
              <w:spacing w:before="120" w:after="120" w:line="360" w:lineRule="auto"/>
              <w:rPr>
                <w:rFonts w:ascii="Times New Roman" w:hAnsi="Times New Roman" w:cs="Times New Roman"/>
                <w:sz w:val="24"/>
                <w:szCs w:val="24"/>
              </w:rPr>
            </w:pPr>
            <w:ins w:id="142" w:author="Manh Cuong Dinh" w:date="2017-07-27T10:29:00Z">
              <w:r>
                <w:rPr>
                  <w:rFonts w:ascii="Times New Roman" w:hAnsi="Times New Roman" w:cs="Times New Roman"/>
                  <w:sz w:val="24"/>
                  <w:szCs w:val="24"/>
                </w:rPr>
                <w:t>- Báo cáo khắc phục của từng đơn vị</w:t>
              </w:r>
            </w:ins>
            <w:ins w:id="143" w:author="Manh Cuong Dinh" w:date="2017-07-27T10:34:00Z">
              <w:r w:rsidR="00BB0589">
                <w:rPr>
                  <w:rFonts w:ascii="Times New Roman" w:hAnsi="Times New Roman" w:cs="Times New Roman"/>
                  <w:sz w:val="24"/>
                  <w:szCs w:val="24"/>
                </w:rPr>
                <w:t xml:space="preserve"> (bao gồm cả hình ảnh trước và sau khi khắc phục nếu có)</w:t>
              </w:r>
            </w:ins>
          </w:p>
          <w:p w:rsidR="009C3845" w:rsidRPr="00031B44" w:rsidRDefault="009C3845" w:rsidP="009C3845">
            <w:pPr>
              <w:spacing w:before="120" w:after="120" w:line="360" w:lineRule="auto"/>
              <w:rPr>
                <w:rFonts w:ascii="Times New Roman" w:hAnsi="Times New Roman" w:cs="Times New Roman"/>
                <w:sz w:val="24"/>
                <w:szCs w:val="24"/>
              </w:rPr>
            </w:pPr>
            <w:r w:rsidRPr="00031B44">
              <w:rPr>
                <w:rFonts w:ascii="Times New Roman" w:hAnsi="Times New Roman" w:cs="Times New Roman"/>
                <w:sz w:val="24"/>
                <w:szCs w:val="24"/>
              </w:rPr>
              <w:t>- …</w:t>
            </w:r>
          </w:p>
          <w:p w:rsidR="009C3845" w:rsidRPr="00031B44" w:rsidRDefault="009C3845" w:rsidP="009C3845">
            <w:pPr>
              <w:spacing w:before="120" w:after="120" w:line="360" w:lineRule="auto"/>
              <w:rPr>
                <w:rFonts w:ascii="Times New Roman" w:hAnsi="Times New Roman" w:cs="Times New Roman"/>
                <w:sz w:val="24"/>
                <w:szCs w:val="24"/>
              </w:rPr>
            </w:pPr>
            <w:r w:rsidRPr="00031B44">
              <w:rPr>
                <w:rFonts w:ascii="Times New Roman" w:hAnsi="Times New Roman" w:cs="Times New Roman"/>
                <w:i/>
                <w:sz w:val="24"/>
                <w:szCs w:val="24"/>
                <w:lang w:val="nl-NL" w:eastAsia="vi-VN"/>
              </w:rPr>
              <w:t>Nội dung chi tiết của báo cáo sẽ được bổ sung trong quá trình thực hiện tùy thuộc vào yêu cầu phát sinh.</w:t>
            </w:r>
          </w:p>
        </w:tc>
      </w:tr>
    </w:tbl>
    <w:p w:rsidR="00A67E5B" w:rsidRPr="00A67E5B" w:rsidRDefault="00A67E5B" w:rsidP="00A67E5B">
      <w:pPr>
        <w:spacing w:before="120" w:after="120" w:line="360" w:lineRule="auto"/>
        <w:rPr>
          <w:rFonts w:ascii="Times New Roman" w:hAnsi="Times New Roman" w:cs="Times New Roman"/>
        </w:rPr>
      </w:pPr>
    </w:p>
    <w:p w:rsidR="00CE299E" w:rsidRDefault="00CE299E" w:rsidP="00F75ACB">
      <w:pPr>
        <w:pStyle w:val="Heading2"/>
        <w:spacing w:before="120" w:after="120" w:line="360" w:lineRule="auto"/>
        <w:rPr>
          <w:rFonts w:cs="Times New Roman"/>
        </w:rPr>
      </w:pPr>
      <w:r w:rsidRPr="00F75ACB">
        <w:rPr>
          <w:rFonts w:cs="Times New Roman"/>
        </w:rPr>
        <w:t>Yêu cầu phi chức năng</w:t>
      </w:r>
    </w:p>
    <w:tbl>
      <w:tblPr>
        <w:tblW w:w="9356" w:type="dxa"/>
        <w:tblInd w:w="30" w:type="dxa"/>
        <w:tblLayout w:type="fixed"/>
        <w:tblCellMar>
          <w:left w:w="30" w:type="dxa"/>
          <w:right w:w="30" w:type="dxa"/>
        </w:tblCellMar>
        <w:tblLook w:val="04A0" w:firstRow="1" w:lastRow="0" w:firstColumn="1" w:lastColumn="0" w:noHBand="0" w:noVBand="1"/>
      </w:tblPr>
      <w:tblGrid>
        <w:gridCol w:w="851"/>
        <w:gridCol w:w="1984"/>
        <w:gridCol w:w="6521"/>
      </w:tblGrid>
      <w:tr w:rsidR="000C0836" w:rsidRPr="000C0836" w:rsidTr="00AA2DB1">
        <w:trPr>
          <w:trHeight w:hRule="exact" w:val="419"/>
          <w:tblHeader/>
        </w:trPr>
        <w:tc>
          <w:tcPr>
            <w:tcW w:w="851" w:type="dxa"/>
            <w:tcBorders>
              <w:top w:val="single" w:sz="4" w:space="0" w:color="auto"/>
              <w:left w:val="single" w:sz="4" w:space="0" w:color="auto"/>
              <w:bottom w:val="single" w:sz="6" w:space="0" w:color="auto"/>
              <w:right w:val="single" w:sz="6" w:space="0" w:color="auto"/>
            </w:tcBorders>
            <w:shd w:val="clear" w:color="auto" w:fill="CCCCCC"/>
            <w:vAlign w:val="center"/>
            <w:hideMark/>
          </w:tcPr>
          <w:p w:rsidR="000C0836" w:rsidRPr="000C0836" w:rsidRDefault="000C0836" w:rsidP="00AA2DB1">
            <w:pPr>
              <w:keepNext/>
              <w:jc w:val="center"/>
              <w:rPr>
                <w:rFonts w:ascii="Times New Roman" w:hAnsi="Times New Roman" w:cs="Times New Roman"/>
                <w:b/>
                <w:bCs/>
                <w:snapToGrid w:val="0"/>
                <w:sz w:val="24"/>
                <w:szCs w:val="24"/>
                <w:lang w:val="vi-VN"/>
              </w:rPr>
            </w:pPr>
            <w:r w:rsidRPr="000C0836">
              <w:rPr>
                <w:rFonts w:ascii="Times New Roman" w:hAnsi="Times New Roman" w:cs="Times New Roman"/>
                <w:b/>
                <w:bCs/>
                <w:snapToGrid w:val="0"/>
                <w:sz w:val="24"/>
                <w:szCs w:val="24"/>
              </w:rPr>
              <w:t>STT</w:t>
            </w:r>
          </w:p>
        </w:tc>
        <w:tc>
          <w:tcPr>
            <w:tcW w:w="1984" w:type="dxa"/>
            <w:tcBorders>
              <w:top w:val="single" w:sz="4" w:space="0" w:color="auto"/>
              <w:left w:val="single" w:sz="6" w:space="0" w:color="auto"/>
              <w:bottom w:val="single" w:sz="6" w:space="0" w:color="auto"/>
              <w:right w:val="single" w:sz="6" w:space="0" w:color="auto"/>
            </w:tcBorders>
            <w:shd w:val="clear" w:color="auto" w:fill="CCCCCC"/>
            <w:vAlign w:val="center"/>
            <w:hideMark/>
          </w:tcPr>
          <w:p w:rsidR="000C0836" w:rsidRPr="000C0836" w:rsidRDefault="000C0836" w:rsidP="00AA2DB1">
            <w:pPr>
              <w:keepNext/>
              <w:jc w:val="center"/>
              <w:rPr>
                <w:rFonts w:ascii="Times New Roman" w:hAnsi="Times New Roman" w:cs="Times New Roman"/>
                <w:b/>
                <w:bCs/>
                <w:snapToGrid w:val="0"/>
                <w:sz w:val="24"/>
                <w:szCs w:val="24"/>
                <w:lang w:val="vi-VN"/>
              </w:rPr>
            </w:pPr>
            <w:r w:rsidRPr="000C0836">
              <w:rPr>
                <w:rFonts w:ascii="Times New Roman" w:hAnsi="Times New Roman" w:cs="Times New Roman"/>
                <w:b/>
                <w:bCs/>
                <w:snapToGrid w:val="0"/>
                <w:sz w:val="24"/>
                <w:szCs w:val="24"/>
              </w:rPr>
              <w:t>Yêu Cầu</w:t>
            </w:r>
          </w:p>
        </w:tc>
        <w:tc>
          <w:tcPr>
            <w:tcW w:w="6521" w:type="dxa"/>
            <w:tcBorders>
              <w:top w:val="single" w:sz="4" w:space="0" w:color="auto"/>
              <w:left w:val="single" w:sz="6" w:space="0" w:color="auto"/>
              <w:bottom w:val="single" w:sz="6" w:space="0" w:color="auto"/>
              <w:right w:val="single" w:sz="6" w:space="0" w:color="auto"/>
            </w:tcBorders>
            <w:shd w:val="clear" w:color="auto" w:fill="CCCCCC"/>
            <w:vAlign w:val="center"/>
            <w:hideMark/>
          </w:tcPr>
          <w:p w:rsidR="000C0836" w:rsidRPr="000C0836" w:rsidRDefault="000C0836" w:rsidP="00AA2DB1">
            <w:pPr>
              <w:keepNext/>
              <w:jc w:val="center"/>
              <w:rPr>
                <w:rFonts w:ascii="Times New Roman" w:hAnsi="Times New Roman" w:cs="Times New Roman"/>
                <w:b/>
                <w:bCs/>
                <w:snapToGrid w:val="0"/>
                <w:sz w:val="24"/>
                <w:szCs w:val="24"/>
                <w:lang w:val="vi-VN"/>
              </w:rPr>
            </w:pPr>
            <w:r w:rsidRPr="000C0836">
              <w:rPr>
                <w:rFonts w:ascii="Times New Roman" w:hAnsi="Times New Roman" w:cs="Times New Roman"/>
                <w:b/>
                <w:bCs/>
                <w:snapToGrid w:val="0"/>
                <w:sz w:val="24"/>
                <w:szCs w:val="24"/>
              </w:rPr>
              <w:t>Thông Tin Mô Tả</w:t>
            </w:r>
          </w:p>
        </w:tc>
      </w:tr>
      <w:tr w:rsidR="000C0836" w:rsidRPr="00413081" w:rsidTr="00AA2DB1">
        <w:trPr>
          <w:trHeight w:val="528"/>
        </w:trPr>
        <w:tc>
          <w:tcPr>
            <w:tcW w:w="851" w:type="dxa"/>
            <w:tcBorders>
              <w:top w:val="single" w:sz="4" w:space="0" w:color="auto"/>
              <w:left w:val="single" w:sz="4" w:space="0" w:color="auto"/>
              <w:bottom w:val="single" w:sz="4" w:space="0" w:color="auto"/>
              <w:right w:val="single" w:sz="4" w:space="0" w:color="auto"/>
            </w:tcBorders>
            <w:vAlign w:val="center"/>
          </w:tcPr>
          <w:p w:rsidR="000C0836" w:rsidRPr="000C0836" w:rsidRDefault="000C0836" w:rsidP="00AA2DB1">
            <w:pPr>
              <w:spacing w:before="120" w:after="120" w:line="257" w:lineRule="auto"/>
              <w:jc w:val="center"/>
              <w:rPr>
                <w:rFonts w:ascii="Times New Roman" w:hAnsi="Times New Roman" w:cs="Times New Roman"/>
                <w:b/>
                <w:snapToGrid w:val="0"/>
                <w:sz w:val="24"/>
                <w:szCs w:val="24"/>
                <w:lang w:val="vi-VN"/>
              </w:rPr>
            </w:pPr>
            <w:r>
              <w:rPr>
                <w:rFonts w:ascii="Times New Roman" w:hAnsi="Times New Roman" w:cs="Times New Roman"/>
                <w:b/>
                <w:snapToGrid w:val="0"/>
                <w:sz w:val="24"/>
                <w:szCs w:val="24"/>
              </w:rPr>
              <w:t>G</w:t>
            </w:r>
            <w:r w:rsidRPr="000C0836">
              <w:rPr>
                <w:rFonts w:ascii="Times New Roman" w:hAnsi="Times New Roman" w:cs="Times New Roman"/>
                <w:b/>
                <w:snapToGrid w:val="0"/>
                <w:sz w:val="24"/>
                <w:szCs w:val="24"/>
              </w:rPr>
              <w:t>.1</w:t>
            </w:r>
          </w:p>
        </w:tc>
        <w:tc>
          <w:tcPr>
            <w:tcW w:w="8505" w:type="dxa"/>
            <w:gridSpan w:val="2"/>
            <w:tcBorders>
              <w:top w:val="single" w:sz="4" w:space="0" w:color="auto"/>
              <w:left w:val="single" w:sz="4" w:space="0" w:color="auto"/>
              <w:bottom w:val="single" w:sz="4" w:space="0" w:color="auto"/>
              <w:right w:val="single" w:sz="4" w:space="0" w:color="auto"/>
            </w:tcBorders>
            <w:vAlign w:val="center"/>
          </w:tcPr>
          <w:p w:rsidR="000C0836" w:rsidRPr="000C0836" w:rsidRDefault="000C0836" w:rsidP="00AA2DB1">
            <w:pPr>
              <w:spacing w:before="120" w:after="120" w:line="257" w:lineRule="auto"/>
              <w:rPr>
                <w:rFonts w:ascii="Times New Roman" w:hAnsi="Times New Roman" w:cs="Times New Roman"/>
                <w:b/>
                <w:snapToGrid w:val="0"/>
                <w:sz w:val="24"/>
                <w:szCs w:val="24"/>
                <w:lang w:val="vi-VN"/>
              </w:rPr>
            </w:pPr>
            <w:r w:rsidRPr="0048397C">
              <w:rPr>
                <w:rFonts w:ascii="Times New Roman" w:hAnsi="Times New Roman" w:cs="Times New Roman"/>
                <w:b/>
                <w:snapToGrid w:val="0"/>
                <w:sz w:val="24"/>
                <w:szCs w:val="24"/>
                <w:lang w:val="vi-VN"/>
                <w:rPrChange w:id="144" w:author="Windows User" w:date="2017-09-07T09:09:00Z">
                  <w:rPr>
                    <w:rFonts w:ascii="Times New Roman" w:hAnsi="Times New Roman" w:cs="Times New Roman"/>
                    <w:b/>
                    <w:snapToGrid w:val="0"/>
                    <w:sz w:val="24"/>
                    <w:szCs w:val="24"/>
                  </w:rPr>
                </w:rPrChange>
              </w:rPr>
              <w:t>Giao diện và ngôn ngữ hiển thị</w:t>
            </w:r>
          </w:p>
        </w:tc>
      </w:tr>
      <w:tr w:rsidR="000C0836" w:rsidRPr="00413081" w:rsidTr="00AA2DB1">
        <w:trPr>
          <w:trHeight w:val="699"/>
        </w:trPr>
        <w:tc>
          <w:tcPr>
            <w:tcW w:w="851" w:type="dxa"/>
            <w:tcBorders>
              <w:top w:val="single" w:sz="4" w:space="0" w:color="auto"/>
              <w:left w:val="single" w:sz="4" w:space="0" w:color="auto"/>
              <w:bottom w:val="single" w:sz="4" w:space="0" w:color="auto"/>
              <w:right w:val="single" w:sz="4" w:space="0" w:color="auto"/>
            </w:tcBorders>
            <w:vAlign w:val="center"/>
            <w:hideMark/>
          </w:tcPr>
          <w:p w:rsidR="000C0836" w:rsidRPr="000C0836" w:rsidRDefault="000C0836" w:rsidP="00AA2DB1">
            <w:pPr>
              <w:spacing w:before="120" w:after="120" w:line="257" w:lineRule="auto"/>
              <w:jc w:val="center"/>
              <w:rPr>
                <w:rFonts w:ascii="Times New Roman" w:hAnsi="Times New Roman" w:cs="Times New Roman"/>
                <w:snapToGrid w:val="0"/>
                <w:sz w:val="24"/>
                <w:szCs w:val="24"/>
                <w:lang w:val="vi-VN"/>
              </w:rPr>
            </w:pPr>
            <w:r>
              <w:rPr>
                <w:rFonts w:ascii="Times New Roman" w:hAnsi="Times New Roman" w:cs="Times New Roman"/>
                <w:snapToGrid w:val="0"/>
                <w:sz w:val="24"/>
                <w:szCs w:val="24"/>
              </w:rPr>
              <w:t>G</w:t>
            </w:r>
            <w:r w:rsidRPr="000C0836">
              <w:rPr>
                <w:rFonts w:ascii="Times New Roman" w:hAnsi="Times New Roman" w:cs="Times New Roman"/>
                <w:snapToGrid w:val="0"/>
                <w:sz w:val="24"/>
                <w:szCs w:val="24"/>
              </w:rPr>
              <w:t>.1.1</w:t>
            </w:r>
          </w:p>
        </w:tc>
        <w:tc>
          <w:tcPr>
            <w:tcW w:w="1984" w:type="dxa"/>
            <w:tcBorders>
              <w:top w:val="single" w:sz="4" w:space="0" w:color="auto"/>
              <w:left w:val="single" w:sz="4" w:space="0" w:color="auto"/>
              <w:bottom w:val="single" w:sz="4" w:space="0" w:color="auto"/>
              <w:right w:val="single" w:sz="4" w:space="0" w:color="auto"/>
            </w:tcBorders>
            <w:vAlign w:val="center"/>
            <w:hideMark/>
          </w:tcPr>
          <w:p w:rsidR="000C0836" w:rsidRPr="000C0836" w:rsidRDefault="000C0836" w:rsidP="00AA2DB1">
            <w:pPr>
              <w:spacing w:before="120" w:after="120" w:line="257" w:lineRule="auto"/>
              <w:ind w:left="50"/>
              <w:jc w:val="center"/>
              <w:rPr>
                <w:rFonts w:ascii="Times New Roman" w:hAnsi="Times New Roman" w:cs="Times New Roman"/>
                <w:snapToGrid w:val="0"/>
                <w:sz w:val="24"/>
                <w:szCs w:val="24"/>
                <w:lang w:val="vi-VN"/>
              </w:rPr>
            </w:pPr>
            <w:r w:rsidRPr="0048397C">
              <w:rPr>
                <w:rFonts w:ascii="Times New Roman" w:hAnsi="Times New Roman" w:cs="Times New Roman"/>
                <w:snapToGrid w:val="0"/>
                <w:sz w:val="24"/>
                <w:szCs w:val="24"/>
                <w:lang w:val="vi-VN"/>
                <w:rPrChange w:id="145" w:author="Windows User" w:date="2017-09-07T09:09:00Z">
                  <w:rPr>
                    <w:rFonts w:ascii="Times New Roman" w:hAnsi="Times New Roman" w:cs="Times New Roman"/>
                    <w:snapToGrid w:val="0"/>
                    <w:sz w:val="24"/>
                    <w:szCs w:val="24"/>
                  </w:rPr>
                </w:rPrChange>
              </w:rPr>
              <w:t>Giao diện người dùng cuối</w:t>
            </w:r>
          </w:p>
        </w:tc>
        <w:tc>
          <w:tcPr>
            <w:tcW w:w="6521" w:type="dxa"/>
            <w:tcBorders>
              <w:top w:val="single" w:sz="4" w:space="0" w:color="auto"/>
              <w:left w:val="single" w:sz="4" w:space="0" w:color="auto"/>
              <w:bottom w:val="single" w:sz="4" w:space="0" w:color="auto"/>
              <w:right w:val="single" w:sz="4" w:space="0" w:color="auto"/>
            </w:tcBorders>
            <w:vAlign w:val="center"/>
            <w:hideMark/>
          </w:tcPr>
          <w:p w:rsidR="000C0836" w:rsidRPr="0048397C" w:rsidRDefault="000C0836" w:rsidP="00AA2DB1">
            <w:pPr>
              <w:spacing w:before="120" w:after="120" w:line="257" w:lineRule="auto"/>
              <w:ind w:left="60"/>
              <w:rPr>
                <w:rFonts w:ascii="Times New Roman" w:hAnsi="Times New Roman" w:cs="Times New Roman"/>
                <w:sz w:val="24"/>
                <w:szCs w:val="24"/>
                <w:lang w:val="vi-VN"/>
                <w:rPrChange w:id="146" w:author="Windows User" w:date="2017-09-07T09:09:00Z">
                  <w:rPr>
                    <w:rFonts w:ascii="Times New Roman" w:hAnsi="Times New Roman" w:cs="Times New Roman"/>
                    <w:sz w:val="24"/>
                    <w:szCs w:val="24"/>
                  </w:rPr>
                </w:rPrChange>
              </w:rPr>
            </w:pPr>
            <w:r w:rsidRPr="0048397C">
              <w:rPr>
                <w:rFonts w:ascii="Times New Roman" w:hAnsi="Times New Roman" w:cs="Times New Roman"/>
                <w:sz w:val="24"/>
                <w:szCs w:val="24"/>
                <w:lang w:val="vi-VN"/>
                <w:rPrChange w:id="147" w:author="Windows User" w:date="2017-09-07T09:09:00Z">
                  <w:rPr>
                    <w:rFonts w:ascii="Times New Roman" w:hAnsi="Times New Roman" w:cs="Times New Roman"/>
                    <w:sz w:val="24"/>
                    <w:szCs w:val="24"/>
                  </w:rPr>
                </w:rPrChange>
              </w:rPr>
              <w:t>Giao diện màn hình phải thân thiện với người sử dụng, đạt được các yêu cầu sau:</w:t>
            </w:r>
          </w:p>
          <w:p w:rsidR="000C0836" w:rsidRPr="0048397C" w:rsidRDefault="000C0836" w:rsidP="00AA2DB1">
            <w:pPr>
              <w:spacing w:before="120" w:after="120" w:line="257" w:lineRule="auto"/>
              <w:ind w:left="60"/>
              <w:rPr>
                <w:rFonts w:ascii="Times New Roman" w:hAnsi="Times New Roman" w:cs="Times New Roman"/>
                <w:sz w:val="24"/>
                <w:szCs w:val="24"/>
                <w:lang w:val="vi-VN"/>
                <w:rPrChange w:id="148" w:author="Windows User" w:date="2017-09-07T09:09:00Z">
                  <w:rPr>
                    <w:rFonts w:ascii="Times New Roman" w:hAnsi="Times New Roman" w:cs="Times New Roman"/>
                    <w:sz w:val="24"/>
                    <w:szCs w:val="24"/>
                  </w:rPr>
                </w:rPrChange>
              </w:rPr>
            </w:pPr>
            <w:r w:rsidRPr="0048397C">
              <w:rPr>
                <w:rFonts w:ascii="Times New Roman" w:hAnsi="Times New Roman" w:cs="Times New Roman"/>
                <w:sz w:val="24"/>
                <w:szCs w:val="24"/>
                <w:lang w:val="vi-VN"/>
                <w:rPrChange w:id="149" w:author="Windows User" w:date="2017-09-07T09:09:00Z">
                  <w:rPr>
                    <w:rFonts w:ascii="Times New Roman" w:hAnsi="Times New Roman" w:cs="Times New Roman"/>
                    <w:sz w:val="24"/>
                    <w:szCs w:val="24"/>
                  </w:rPr>
                </w:rPrChange>
              </w:rPr>
              <w:t>- Các màn hình được thiết kế đảm bảo tính đồng nhất, nhất quán;</w:t>
            </w:r>
          </w:p>
          <w:p w:rsidR="000C0836" w:rsidRPr="0048397C" w:rsidRDefault="000C0836" w:rsidP="00AA2DB1">
            <w:pPr>
              <w:spacing w:before="120" w:after="120" w:line="257" w:lineRule="auto"/>
              <w:ind w:left="60"/>
              <w:rPr>
                <w:rFonts w:ascii="Times New Roman" w:hAnsi="Times New Roman" w:cs="Times New Roman"/>
                <w:sz w:val="24"/>
                <w:szCs w:val="24"/>
                <w:lang w:val="vi-VN"/>
                <w:rPrChange w:id="150" w:author="Windows User" w:date="2017-09-07T09:09:00Z">
                  <w:rPr>
                    <w:rFonts w:ascii="Times New Roman" w:hAnsi="Times New Roman" w:cs="Times New Roman"/>
                    <w:sz w:val="24"/>
                    <w:szCs w:val="24"/>
                  </w:rPr>
                </w:rPrChange>
              </w:rPr>
            </w:pPr>
            <w:r w:rsidRPr="0048397C">
              <w:rPr>
                <w:rFonts w:ascii="Times New Roman" w:hAnsi="Times New Roman" w:cs="Times New Roman"/>
                <w:sz w:val="24"/>
                <w:szCs w:val="24"/>
                <w:lang w:val="vi-VN"/>
                <w:rPrChange w:id="151" w:author="Windows User" w:date="2017-09-07T09:09:00Z">
                  <w:rPr>
                    <w:rFonts w:ascii="Times New Roman" w:hAnsi="Times New Roman" w:cs="Times New Roman"/>
                    <w:sz w:val="24"/>
                    <w:szCs w:val="24"/>
                  </w:rPr>
                </w:rPrChange>
              </w:rPr>
              <w:t>- Các biểu tượng đồ họa đồng nhất;</w:t>
            </w:r>
          </w:p>
          <w:p w:rsidR="000C0836" w:rsidRPr="0048397C" w:rsidRDefault="000C0836" w:rsidP="00AA2DB1">
            <w:pPr>
              <w:spacing w:before="120" w:after="120" w:line="257" w:lineRule="auto"/>
              <w:ind w:left="60"/>
              <w:rPr>
                <w:rFonts w:ascii="Times New Roman" w:hAnsi="Times New Roman" w:cs="Times New Roman"/>
                <w:sz w:val="24"/>
                <w:szCs w:val="24"/>
                <w:lang w:val="vi-VN"/>
                <w:rPrChange w:id="152" w:author="Windows User" w:date="2017-09-07T09:09:00Z">
                  <w:rPr>
                    <w:rFonts w:ascii="Times New Roman" w:hAnsi="Times New Roman" w:cs="Times New Roman"/>
                    <w:sz w:val="24"/>
                    <w:szCs w:val="24"/>
                  </w:rPr>
                </w:rPrChange>
              </w:rPr>
            </w:pPr>
            <w:r w:rsidRPr="0048397C">
              <w:rPr>
                <w:rFonts w:ascii="Times New Roman" w:hAnsi="Times New Roman" w:cs="Times New Roman"/>
                <w:sz w:val="24"/>
                <w:szCs w:val="24"/>
                <w:lang w:val="vi-VN"/>
                <w:rPrChange w:id="153" w:author="Windows User" w:date="2017-09-07T09:09:00Z">
                  <w:rPr>
                    <w:rFonts w:ascii="Times New Roman" w:hAnsi="Times New Roman" w:cs="Times New Roman"/>
                    <w:sz w:val="24"/>
                    <w:szCs w:val="24"/>
                  </w:rPr>
                </w:rPrChange>
              </w:rPr>
              <w:t>- Hỗ trợ và kiểm soát ràng buộc dữ liệu đầu vào;</w:t>
            </w:r>
          </w:p>
          <w:p w:rsidR="000C0836" w:rsidRPr="000C0836" w:rsidRDefault="000C0836" w:rsidP="00AA2DB1">
            <w:pPr>
              <w:spacing w:before="120" w:after="120" w:line="257" w:lineRule="auto"/>
              <w:ind w:left="60"/>
              <w:rPr>
                <w:rFonts w:ascii="Times New Roman" w:hAnsi="Times New Roman" w:cs="Times New Roman"/>
                <w:sz w:val="24"/>
                <w:szCs w:val="24"/>
                <w:lang w:val="vi-VN"/>
              </w:rPr>
            </w:pPr>
            <w:r w:rsidRPr="0048397C">
              <w:rPr>
                <w:rFonts w:ascii="Times New Roman" w:hAnsi="Times New Roman" w:cs="Times New Roman"/>
                <w:sz w:val="24"/>
                <w:szCs w:val="24"/>
                <w:lang w:val="vi-VN"/>
                <w:rPrChange w:id="154" w:author="Windows User" w:date="2017-09-07T09:09:00Z">
                  <w:rPr>
                    <w:rFonts w:ascii="Times New Roman" w:hAnsi="Times New Roman" w:cs="Times New Roman"/>
                    <w:sz w:val="24"/>
                    <w:szCs w:val="24"/>
                  </w:rPr>
                </w:rPrChange>
              </w:rPr>
              <w:t>- Có màn hình hỗ trợ đa cấp,…</w:t>
            </w:r>
          </w:p>
        </w:tc>
      </w:tr>
      <w:tr w:rsidR="000C0836" w:rsidRPr="00413081" w:rsidTr="00AA2DB1">
        <w:trPr>
          <w:trHeight w:val="699"/>
        </w:trPr>
        <w:tc>
          <w:tcPr>
            <w:tcW w:w="851" w:type="dxa"/>
            <w:tcBorders>
              <w:top w:val="single" w:sz="4" w:space="0" w:color="auto"/>
              <w:left w:val="single" w:sz="4" w:space="0" w:color="auto"/>
              <w:bottom w:val="single" w:sz="4" w:space="0" w:color="auto"/>
              <w:right w:val="single" w:sz="4" w:space="0" w:color="auto"/>
            </w:tcBorders>
            <w:vAlign w:val="center"/>
            <w:hideMark/>
          </w:tcPr>
          <w:p w:rsidR="000C0836" w:rsidRPr="000C0836" w:rsidRDefault="000C0836" w:rsidP="00AA2DB1">
            <w:pPr>
              <w:spacing w:before="120" w:after="120" w:line="257" w:lineRule="auto"/>
              <w:jc w:val="center"/>
              <w:rPr>
                <w:rFonts w:ascii="Times New Roman" w:hAnsi="Times New Roman" w:cs="Times New Roman"/>
                <w:snapToGrid w:val="0"/>
                <w:sz w:val="24"/>
                <w:szCs w:val="24"/>
                <w:lang w:val="vi-VN"/>
              </w:rPr>
            </w:pPr>
            <w:r>
              <w:rPr>
                <w:rFonts w:ascii="Times New Roman" w:hAnsi="Times New Roman" w:cs="Times New Roman"/>
                <w:snapToGrid w:val="0"/>
                <w:sz w:val="24"/>
                <w:szCs w:val="24"/>
              </w:rPr>
              <w:t>G</w:t>
            </w:r>
            <w:r w:rsidRPr="000C0836">
              <w:rPr>
                <w:rFonts w:ascii="Times New Roman" w:hAnsi="Times New Roman" w:cs="Times New Roman"/>
                <w:snapToGrid w:val="0"/>
                <w:sz w:val="24"/>
                <w:szCs w:val="24"/>
              </w:rPr>
              <w:t>.1.2</w:t>
            </w:r>
          </w:p>
        </w:tc>
        <w:tc>
          <w:tcPr>
            <w:tcW w:w="1984" w:type="dxa"/>
            <w:tcBorders>
              <w:top w:val="single" w:sz="4" w:space="0" w:color="auto"/>
              <w:left w:val="single" w:sz="4" w:space="0" w:color="auto"/>
              <w:bottom w:val="single" w:sz="4" w:space="0" w:color="auto"/>
              <w:right w:val="single" w:sz="4" w:space="0" w:color="auto"/>
            </w:tcBorders>
            <w:vAlign w:val="center"/>
            <w:hideMark/>
          </w:tcPr>
          <w:p w:rsidR="000C0836" w:rsidRPr="000C0836" w:rsidRDefault="000C0836" w:rsidP="00AA2DB1">
            <w:pPr>
              <w:spacing w:before="120" w:after="120" w:line="257" w:lineRule="auto"/>
              <w:ind w:left="50"/>
              <w:jc w:val="center"/>
              <w:rPr>
                <w:rFonts w:ascii="Times New Roman" w:hAnsi="Times New Roman" w:cs="Times New Roman"/>
                <w:snapToGrid w:val="0"/>
                <w:sz w:val="24"/>
                <w:szCs w:val="24"/>
                <w:lang w:val="vi-VN"/>
              </w:rPr>
            </w:pPr>
            <w:r w:rsidRPr="0048397C">
              <w:rPr>
                <w:rFonts w:ascii="Times New Roman" w:hAnsi="Times New Roman" w:cs="Times New Roman"/>
                <w:snapToGrid w:val="0"/>
                <w:sz w:val="24"/>
                <w:szCs w:val="24"/>
                <w:lang w:val="vi-VN"/>
                <w:rPrChange w:id="155" w:author="Windows User" w:date="2017-09-07T09:09:00Z">
                  <w:rPr>
                    <w:rFonts w:ascii="Times New Roman" w:hAnsi="Times New Roman" w:cs="Times New Roman"/>
                    <w:snapToGrid w:val="0"/>
                    <w:sz w:val="24"/>
                    <w:szCs w:val="24"/>
                  </w:rPr>
                </w:rPrChange>
              </w:rPr>
              <w:t>Tự động hóa, hạn chế thao tác thủ công</w:t>
            </w:r>
          </w:p>
        </w:tc>
        <w:tc>
          <w:tcPr>
            <w:tcW w:w="6521" w:type="dxa"/>
            <w:tcBorders>
              <w:top w:val="single" w:sz="4" w:space="0" w:color="auto"/>
              <w:left w:val="single" w:sz="4" w:space="0" w:color="auto"/>
              <w:bottom w:val="single" w:sz="4" w:space="0" w:color="auto"/>
              <w:right w:val="single" w:sz="4" w:space="0" w:color="auto"/>
            </w:tcBorders>
            <w:vAlign w:val="center"/>
            <w:hideMark/>
          </w:tcPr>
          <w:p w:rsidR="000C0836" w:rsidRPr="000C0836" w:rsidRDefault="000C0836" w:rsidP="00AA2DB1">
            <w:pPr>
              <w:spacing w:before="120" w:after="120" w:line="257" w:lineRule="auto"/>
              <w:ind w:left="60"/>
              <w:rPr>
                <w:rFonts w:ascii="Times New Roman" w:hAnsi="Times New Roman" w:cs="Times New Roman"/>
                <w:sz w:val="24"/>
                <w:szCs w:val="24"/>
                <w:lang w:val="vi-VN"/>
              </w:rPr>
            </w:pPr>
            <w:r w:rsidRPr="0048397C">
              <w:rPr>
                <w:rFonts w:ascii="Times New Roman" w:hAnsi="Times New Roman" w:cs="Times New Roman"/>
                <w:sz w:val="24"/>
                <w:szCs w:val="24"/>
                <w:lang w:val="vi-VN"/>
                <w:rPrChange w:id="156" w:author="Windows User" w:date="2017-09-07T09:09:00Z">
                  <w:rPr>
                    <w:rFonts w:ascii="Times New Roman" w:hAnsi="Times New Roman" w:cs="Times New Roman"/>
                    <w:sz w:val="24"/>
                    <w:szCs w:val="24"/>
                  </w:rPr>
                </w:rPrChange>
              </w:rPr>
              <w:t>Quá trình xử lý trong hệ thống phải được tự động hóa, hạn chế đến mức thấp nhất các thao tác cần thực hiện thủ công.</w:t>
            </w:r>
          </w:p>
        </w:tc>
      </w:tr>
      <w:tr w:rsidR="000C0836" w:rsidRPr="00413081" w:rsidTr="00AA2DB1">
        <w:trPr>
          <w:trHeight w:val="699"/>
        </w:trPr>
        <w:tc>
          <w:tcPr>
            <w:tcW w:w="851" w:type="dxa"/>
            <w:tcBorders>
              <w:top w:val="single" w:sz="4" w:space="0" w:color="auto"/>
              <w:left w:val="single" w:sz="4" w:space="0" w:color="auto"/>
              <w:bottom w:val="single" w:sz="4" w:space="0" w:color="auto"/>
              <w:right w:val="single" w:sz="4" w:space="0" w:color="auto"/>
            </w:tcBorders>
            <w:vAlign w:val="center"/>
            <w:hideMark/>
          </w:tcPr>
          <w:p w:rsidR="000C0836" w:rsidRPr="000C0836" w:rsidRDefault="000C0836" w:rsidP="00AA2DB1">
            <w:pPr>
              <w:spacing w:before="120" w:after="120" w:line="257" w:lineRule="auto"/>
              <w:jc w:val="center"/>
              <w:rPr>
                <w:rFonts w:ascii="Times New Roman" w:hAnsi="Times New Roman" w:cs="Times New Roman"/>
                <w:snapToGrid w:val="0"/>
                <w:sz w:val="24"/>
                <w:szCs w:val="24"/>
                <w:lang w:val="vi-VN"/>
              </w:rPr>
            </w:pPr>
            <w:r>
              <w:rPr>
                <w:rFonts w:ascii="Times New Roman" w:hAnsi="Times New Roman" w:cs="Times New Roman"/>
                <w:snapToGrid w:val="0"/>
                <w:sz w:val="24"/>
                <w:szCs w:val="24"/>
              </w:rPr>
              <w:t>G</w:t>
            </w:r>
            <w:r w:rsidRPr="000C0836">
              <w:rPr>
                <w:rFonts w:ascii="Times New Roman" w:hAnsi="Times New Roman" w:cs="Times New Roman"/>
                <w:snapToGrid w:val="0"/>
                <w:sz w:val="24"/>
                <w:szCs w:val="24"/>
              </w:rPr>
              <w:t>.1.3</w:t>
            </w:r>
          </w:p>
        </w:tc>
        <w:tc>
          <w:tcPr>
            <w:tcW w:w="1984" w:type="dxa"/>
            <w:tcBorders>
              <w:top w:val="single" w:sz="4" w:space="0" w:color="auto"/>
              <w:left w:val="single" w:sz="4" w:space="0" w:color="auto"/>
              <w:bottom w:val="single" w:sz="4" w:space="0" w:color="auto"/>
              <w:right w:val="single" w:sz="4" w:space="0" w:color="auto"/>
            </w:tcBorders>
            <w:vAlign w:val="center"/>
            <w:hideMark/>
          </w:tcPr>
          <w:p w:rsidR="000C0836" w:rsidRPr="000C0836" w:rsidRDefault="000C0836" w:rsidP="00AA2DB1">
            <w:pPr>
              <w:spacing w:before="120" w:after="120" w:line="257" w:lineRule="auto"/>
              <w:ind w:left="50"/>
              <w:jc w:val="center"/>
              <w:rPr>
                <w:rFonts w:ascii="Times New Roman" w:hAnsi="Times New Roman" w:cs="Times New Roman"/>
                <w:snapToGrid w:val="0"/>
                <w:sz w:val="24"/>
                <w:szCs w:val="24"/>
                <w:lang w:val="vi-VN"/>
              </w:rPr>
            </w:pPr>
            <w:r w:rsidRPr="000C0836">
              <w:rPr>
                <w:rFonts w:ascii="Times New Roman" w:hAnsi="Times New Roman" w:cs="Times New Roman"/>
                <w:snapToGrid w:val="0"/>
                <w:sz w:val="24"/>
                <w:szCs w:val="24"/>
              </w:rPr>
              <w:t>Tính năng tra cứu</w:t>
            </w:r>
          </w:p>
        </w:tc>
        <w:tc>
          <w:tcPr>
            <w:tcW w:w="6521" w:type="dxa"/>
            <w:tcBorders>
              <w:top w:val="single" w:sz="4" w:space="0" w:color="auto"/>
              <w:left w:val="single" w:sz="4" w:space="0" w:color="auto"/>
              <w:bottom w:val="single" w:sz="4" w:space="0" w:color="auto"/>
              <w:right w:val="single" w:sz="4" w:space="0" w:color="auto"/>
            </w:tcBorders>
            <w:vAlign w:val="center"/>
            <w:hideMark/>
          </w:tcPr>
          <w:p w:rsidR="000C0836" w:rsidRPr="000C0836" w:rsidRDefault="000C0836" w:rsidP="00AA2DB1">
            <w:pPr>
              <w:spacing w:before="120" w:after="120" w:line="257" w:lineRule="auto"/>
              <w:ind w:left="60"/>
              <w:rPr>
                <w:rFonts w:ascii="Times New Roman" w:hAnsi="Times New Roman" w:cs="Times New Roman"/>
                <w:sz w:val="24"/>
                <w:szCs w:val="24"/>
                <w:lang w:val="vi-VN"/>
              </w:rPr>
            </w:pPr>
            <w:r w:rsidRPr="0048397C">
              <w:rPr>
                <w:rFonts w:ascii="Times New Roman" w:hAnsi="Times New Roman" w:cs="Times New Roman"/>
                <w:sz w:val="24"/>
                <w:szCs w:val="24"/>
                <w:lang w:val="vi-VN"/>
                <w:rPrChange w:id="157" w:author="Windows User" w:date="2017-09-07T09:09:00Z">
                  <w:rPr>
                    <w:rFonts w:ascii="Times New Roman" w:hAnsi="Times New Roman" w:cs="Times New Roman"/>
                    <w:sz w:val="24"/>
                    <w:szCs w:val="24"/>
                  </w:rPr>
                </w:rPrChange>
              </w:rPr>
              <w:t>Cung cấp tính năng tra cứu đa dạng và linh hoạt.</w:t>
            </w:r>
          </w:p>
        </w:tc>
      </w:tr>
    </w:tbl>
    <w:p w:rsidR="000C0836" w:rsidRPr="0048397C" w:rsidRDefault="000C0836" w:rsidP="000C0836">
      <w:pPr>
        <w:rPr>
          <w:lang w:val="vi-VN"/>
          <w:rPrChange w:id="158" w:author="Windows User" w:date="2017-09-07T09:09:00Z">
            <w:rPr/>
          </w:rPrChange>
        </w:rPr>
      </w:pPr>
    </w:p>
    <w:p w:rsidR="00A120D5" w:rsidRPr="0048397C" w:rsidRDefault="00A120D5" w:rsidP="000C0836">
      <w:pPr>
        <w:rPr>
          <w:lang w:val="vi-VN"/>
          <w:rPrChange w:id="159" w:author="Windows User" w:date="2017-09-07T09:09:00Z">
            <w:rPr/>
          </w:rPrChange>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8618"/>
      </w:tblGrid>
      <w:tr w:rsidR="00A120D5" w:rsidRPr="00A120D5" w:rsidTr="00A120D5">
        <w:trPr>
          <w:trHeight w:val="405"/>
        </w:trPr>
        <w:tc>
          <w:tcPr>
            <w:tcW w:w="738" w:type="dxa"/>
            <w:shd w:val="clear" w:color="auto" w:fill="D9D9D9"/>
            <w:vAlign w:val="center"/>
            <w:hideMark/>
          </w:tcPr>
          <w:p w:rsidR="00A120D5" w:rsidRPr="00A120D5" w:rsidRDefault="00A120D5" w:rsidP="00AA2DB1">
            <w:pPr>
              <w:jc w:val="center"/>
              <w:rPr>
                <w:rFonts w:ascii="Times New Roman" w:hAnsi="Times New Roman" w:cs="Times New Roman"/>
                <w:b/>
                <w:bCs/>
                <w:sz w:val="24"/>
                <w:szCs w:val="24"/>
                <w:lang w:val="vi-VN" w:eastAsia="vi-VN"/>
              </w:rPr>
            </w:pPr>
            <w:r w:rsidRPr="00A120D5">
              <w:rPr>
                <w:rFonts w:ascii="Times New Roman" w:hAnsi="Times New Roman" w:cs="Times New Roman"/>
                <w:b/>
                <w:bCs/>
                <w:sz w:val="24"/>
                <w:szCs w:val="24"/>
                <w:lang w:eastAsia="vi-VN"/>
              </w:rPr>
              <w:t>STT</w:t>
            </w:r>
          </w:p>
        </w:tc>
        <w:tc>
          <w:tcPr>
            <w:tcW w:w="8618" w:type="dxa"/>
            <w:shd w:val="clear" w:color="auto" w:fill="D9D9D9"/>
            <w:vAlign w:val="center"/>
            <w:hideMark/>
          </w:tcPr>
          <w:p w:rsidR="00A120D5" w:rsidRPr="00A120D5" w:rsidRDefault="00A120D5" w:rsidP="00AA2DB1">
            <w:pPr>
              <w:jc w:val="center"/>
              <w:rPr>
                <w:rFonts w:ascii="Times New Roman" w:hAnsi="Times New Roman" w:cs="Times New Roman"/>
                <w:b/>
                <w:bCs/>
                <w:sz w:val="24"/>
                <w:szCs w:val="24"/>
                <w:lang w:val="vi-VN" w:eastAsia="vi-VN"/>
              </w:rPr>
            </w:pPr>
            <w:r w:rsidRPr="00A120D5">
              <w:rPr>
                <w:rFonts w:ascii="Times New Roman" w:hAnsi="Times New Roman" w:cs="Times New Roman"/>
                <w:b/>
                <w:bCs/>
                <w:sz w:val="24"/>
                <w:szCs w:val="24"/>
                <w:lang w:eastAsia="vi-VN"/>
              </w:rPr>
              <w:t>Yêu cầu</w:t>
            </w:r>
          </w:p>
        </w:tc>
      </w:tr>
      <w:tr w:rsidR="00A120D5" w:rsidRPr="00A120D5" w:rsidTr="00A120D5">
        <w:trPr>
          <w:trHeight w:val="1008"/>
        </w:trPr>
        <w:tc>
          <w:tcPr>
            <w:tcW w:w="738" w:type="dxa"/>
            <w:vAlign w:val="center"/>
            <w:hideMark/>
          </w:tcPr>
          <w:p w:rsidR="00A120D5" w:rsidRPr="00A120D5" w:rsidRDefault="00A120D5" w:rsidP="00AA2DB1">
            <w:pPr>
              <w:spacing w:before="120" w:after="120"/>
              <w:jc w:val="center"/>
              <w:rPr>
                <w:rFonts w:ascii="Times New Roman" w:hAnsi="Times New Roman" w:cs="Times New Roman"/>
                <w:sz w:val="24"/>
                <w:szCs w:val="24"/>
                <w:lang w:val="vi-VN" w:eastAsia="vi-VN"/>
              </w:rPr>
            </w:pPr>
            <w:r w:rsidRPr="00A120D5">
              <w:rPr>
                <w:rFonts w:ascii="Times New Roman" w:hAnsi="Times New Roman" w:cs="Times New Roman"/>
                <w:sz w:val="24"/>
                <w:szCs w:val="24"/>
                <w:lang w:eastAsia="vi-VN"/>
              </w:rPr>
              <w:t>1</w:t>
            </w:r>
          </w:p>
        </w:tc>
        <w:tc>
          <w:tcPr>
            <w:tcW w:w="8618" w:type="dxa"/>
            <w:vAlign w:val="center"/>
            <w:hideMark/>
          </w:tcPr>
          <w:p w:rsidR="00A120D5" w:rsidRPr="00A120D5" w:rsidRDefault="00A120D5" w:rsidP="00AA2DB1">
            <w:pPr>
              <w:spacing w:before="120" w:after="120"/>
              <w:rPr>
                <w:rFonts w:ascii="Times New Roman" w:hAnsi="Times New Roman" w:cs="Times New Roman"/>
                <w:sz w:val="24"/>
                <w:szCs w:val="24"/>
                <w:lang w:val="vi-VN" w:eastAsia="vi-VN"/>
              </w:rPr>
            </w:pPr>
            <w:r w:rsidRPr="0048397C">
              <w:rPr>
                <w:rFonts w:ascii="Times New Roman" w:hAnsi="Times New Roman" w:cs="Times New Roman"/>
                <w:sz w:val="24"/>
                <w:szCs w:val="24"/>
                <w:lang w:val="vi-VN" w:eastAsia="vi-VN"/>
                <w:rPrChange w:id="160" w:author="Windows User" w:date="2017-09-07T09:09:00Z">
                  <w:rPr>
                    <w:rFonts w:ascii="Times New Roman" w:hAnsi="Times New Roman" w:cs="Times New Roman"/>
                    <w:sz w:val="24"/>
                    <w:szCs w:val="24"/>
                    <w:lang w:eastAsia="vi-VN"/>
                  </w:rPr>
                </w:rPrChange>
              </w:rPr>
              <w:t xml:space="preserve">Hệ thống sẽ cung cấp giao diện trực quan, thân thiện với người sử dụng và phù hợp đối với các nhóm người sử dụng khác nhau. </w:t>
            </w:r>
            <w:r w:rsidRPr="00A120D5">
              <w:rPr>
                <w:rFonts w:ascii="Times New Roman" w:hAnsi="Times New Roman" w:cs="Times New Roman"/>
                <w:sz w:val="24"/>
                <w:szCs w:val="24"/>
                <w:lang w:eastAsia="vi-VN"/>
              </w:rPr>
              <w:t>Hỗ trợ tối đa xử lý bằng bàn phím.</w:t>
            </w:r>
          </w:p>
        </w:tc>
      </w:tr>
      <w:tr w:rsidR="00A120D5" w:rsidRPr="00413081" w:rsidTr="00A120D5">
        <w:trPr>
          <w:trHeight w:val="672"/>
        </w:trPr>
        <w:tc>
          <w:tcPr>
            <w:tcW w:w="738" w:type="dxa"/>
            <w:vAlign w:val="center"/>
            <w:hideMark/>
          </w:tcPr>
          <w:p w:rsidR="00A120D5" w:rsidRPr="00A120D5" w:rsidRDefault="00A120D5" w:rsidP="00AA2DB1">
            <w:pPr>
              <w:spacing w:before="120" w:after="120"/>
              <w:jc w:val="center"/>
              <w:rPr>
                <w:rFonts w:ascii="Times New Roman" w:hAnsi="Times New Roman" w:cs="Times New Roman"/>
                <w:sz w:val="24"/>
                <w:szCs w:val="24"/>
                <w:lang w:val="vi-VN" w:eastAsia="vi-VN"/>
              </w:rPr>
            </w:pPr>
            <w:r w:rsidRPr="00A120D5">
              <w:rPr>
                <w:rFonts w:ascii="Times New Roman" w:hAnsi="Times New Roman" w:cs="Times New Roman"/>
                <w:sz w:val="24"/>
                <w:szCs w:val="24"/>
                <w:lang w:eastAsia="vi-VN"/>
              </w:rPr>
              <w:t>2</w:t>
            </w:r>
          </w:p>
        </w:tc>
        <w:tc>
          <w:tcPr>
            <w:tcW w:w="8618" w:type="dxa"/>
            <w:vAlign w:val="center"/>
            <w:hideMark/>
          </w:tcPr>
          <w:p w:rsidR="00A120D5" w:rsidRPr="00A120D5" w:rsidRDefault="00A120D5" w:rsidP="00AA2DB1">
            <w:pPr>
              <w:spacing w:before="120" w:after="120"/>
              <w:rPr>
                <w:rFonts w:ascii="Times New Roman" w:hAnsi="Times New Roman" w:cs="Times New Roman"/>
                <w:sz w:val="24"/>
                <w:szCs w:val="24"/>
                <w:lang w:val="vi-VN" w:eastAsia="vi-VN"/>
              </w:rPr>
            </w:pPr>
            <w:r w:rsidRPr="0048397C">
              <w:rPr>
                <w:rFonts w:ascii="Times New Roman" w:hAnsi="Times New Roman" w:cs="Times New Roman"/>
                <w:sz w:val="24"/>
                <w:szCs w:val="24"/>
                <w:lang w:val="vi-VN" w:eastAsia="vi-VN"/>
                <w:rPrChange w:id="161" w:author="Windows User" w:date="2017-09-07T09:09:00Z">
                  <w:rPr>
                    <w:rFonts w:ascii="Times New Roman" w:hAnsi="Times New Roman" w:cs="Times New Roman"/>
                    <w:sz w:val="24"/>
                    <w:szCs w:val="24"/>
                    <w:lang w:eastAsia="vi-VN"/>
                  </w:rPr>
                </w:rPrChange>
              </w:rPr>
              <w:t>Khuôn dạng hiển thị ngày DD/MM/YYYY và căn giữa. Các trường thể hiện dữ liệu kiểu text căn bên trái.</w:t>
            </w:r>
          </w:p>
        </w:tc>
      </w:tr>
      <w:tr w:rsidR="00A120D5" w:rsidRPr="00413081" w:rsidTr="00A120D5">
        <w:trPr>
          <w:trHeight w:val="672"/>
        </w:trPr>
        <w:tc>
          <w:tcPr>
            <w:tcW w:w="738" w:type="dxa"/>
            <w:vAlign w:val="center"/>
            <w:hideMark/>
          </w:tcPr>
          <w:p w:rsidR="00A120D5" w:rsidRPr="00A120D5" w:rsidRDefault="00A120D5" w:rsidP="00AA2DB1">
            <w:pPr>
              <w:spacing w:before="120" w:after="120"/>
              <w:jc w:val="center"/>
              <w:rPr>
                <w:rFonts w:ascii="Times New Roman" w:hAnsi="Times New Roman" w:cs="Times New Roman"/>
                <w:sz w:val="24"/>
                <w:szCs w:val="24"/>
                <w:lang w:val="vi-VN" w:eastAsia="vi-VN"/>
              </w:rPr>
            </w:pPr>
            <w:r w:rsidRPr="00A120D5">
              <w:rPr>
                <w:rFonts w:ascii="Times New Roman" w:hAnsi="Times New Roman" w:cs="Times New Roman"/>
                <w:sz w:val="24"/>
                <w:szCs w:val="24"/>
                <w:lang w:eastAsia="vi-VN"/>
              </w:rPr>
              <w:t>3</w:t>
            </w:r>
          </w:p>
        </w:tc>
        <w:tc>
          <w:tcPr>
            <w:tcW w:w="8618" w:type="dxa"/>
            <w:vAlign w:val="center"/>
            <w:hideMark/>
          </w:tcPr>
          <w:p w:rsidR="00A120D5" w:rsidRPr="00A120D5" w:rsidRDefault="00A120D5" w:rsidP="00AA2DB1">
            <w:pPr>
              <w:spacing w:before="120" w:after="120"/>
              <w:rPr>
                <w:rFonts w:ascii="Times New Roman" w:hAnsi="Times New Roman" w:cs="Times New Roman"/>
                <w:sz w:val="24"/>
                <w:szCs w:val="24"/>
                <w:lang w:val="vi-VN" w:eastAsia="vi-VN"/>
              </w:rPr>
            </w:pPr>
            <w:r w:rsidRPr="0048397C">
              <w:rPr>
                <w:rFonts w:ascii="Times New Roman" w:hAnsi="Times New Roman" w:cs="Times New Roman"/>
                <w:sz w:val="24"/>
                <w:szCs w:val="24"/>
                <w:lang w:val="vi-VN" w:eastAsia="vi-VN"/>
                <w:rPrChange w:id="162" w:author="Windows User" w:date="2017-09-07T09:09:00Z">
                  <w:rPr>
                    <w:rFonts w:ascii="Times New Roman" w:hAnsi="Times New Roman" w:cs="Times New Roman"/>
                    <w:sz w:val="24"/>
                    <w:szCs w:val="24"/>
                    <w:lang w:eastAsia="vi-VN"/>
                  </w:rPr>
                </w:rPrChange>
              </w:rPr>
              <w:t xml:space="preserve">Người sử dụng có thể tuỳ chỉnh giao diện phù hợp với nhu cầu sử dụng ở mức cao.  </w:t>
            </w:r>
          </w:p>
        </w:tc>
      </w:tr>
      <w:tr w:rsidR="00A120D5" w:rsidRPr="00413081" w:rsidTr="00A120D5">
        <w:trPr>
          <w:trHeight w:val="1344"/>
        </w:trPr>
        <w:tc>
          <w:tcPr>
            <w:tcW w:w="738" w:type="dxa"/>
            <w:vAlign w:val="center"/>
            <w:hideMark/>
          </w:tcPr>
          <w:p w:rsidR="00A120D5" w:rsidRPr="00A120D5" w:rsidRDefault="00A120D5" w:rsidP="00AA2DB1">
            <w:pPr>
              <w:spacing w:before="120" w:after="120"/>
              <w:jc w:val="center"/>
              <w:rPr>
                <w:rFonts w:ascii="Times New Roman" w:hAnsi="Times New Roman" w:cs="Times New Roman"/>
                <w:sz w:val="24"/>
                <w:szCs w:val="24"/>
                <w:lang w:val="vi-VN" w:eastAsia="vi-VN"/>
              </w:rPr>
            </w:pPr>
            <w:r w:rsidRPr="00A120D5">
              <w:rPr>
                <w:rFonts w:ascii="Times New Roman" w:hAnsi="Times New Roman" w:cs="Times New Roman"/>
                <w:sz w:val="24"/>
                <w:szCs w:val="24"/>
                <w:lang w:eastAsia="vi-VN"/>
              </w:rPr>
              <w:t>4</w:t>
            </w:r>
          </w:p>
        </w:tc>
        <w:tc>
          <w:tcPr>
            <w:tcW w:w="8618" w:type="dxa"/>
            <w:vAlign w:val="center"/>
            <w:hideMark/>
          </w:tcPr>
          <w:p w:rsidR="00A120D5" w:rsidRPr="00A120D5" w:rsidRDefault="00A120D5" w:rsidP="00AA2DB1">
            <w:pPr>
              <w:spacing w:before="120" w:after="120"/>
              <w:rPr>
                <w:rFonts w:ascii="Times New Roman" w:hAnsi="Times New Roman" w:cs="Times New Roman"/>
                <w:sz w:val="24"/>
                <w:szCs w:val="24"/>
                <w:lang w:val="vi-VN" w:eastAsia="vi-VN"/>
              </w:rPr>
            </w:pPr>
            <w:r w:rsidRPr="0048397C">
              <w:rPr>
                <w:rFonts w:ascii="Times New Roman" w:hAnsi="Times New Roman" w:cs="Times New Roman"/>
                <w:sz w:val="24"/>
                <w:szCs w:val="24"/>
                <w:lang w:val="vi-VN" w:eastAsia="vi-VN"/>
                <w:rPrChange w:id="163" w:author="Windows User" w:date="2017-09-07T09:09:00Z">
                  <w:rPr>
                    <w:rFonts w:ascii="Times New Roman" w:hAnsi="Times New Roman" w:cs="Times New Roman"/>
                    <w:sz w:val="24"/>
                    <w:szCs w:val="24"/>
                    <w:lang w:eastAsia="vi-VN"/>
                  </w:rPr>
                </w:rPrChange>
              </w:rPr>
              <w:t>Các giao diện thiết kế một cách đơn giản nhưng hiệu quả cao về thao tác, giảm thiểu việc mở quá nhiều tab, hiển thị và xử lý hình ảnh nhanh, màu sắc không gây cảm giác nhàm chán cho người sử dụng và theo một chuẩn giao diện thống nhất.</w:t>
            </w:r>
          </w:p>
        </w:tc>
      </w:tr>
      <w:tr w:rsidR="00A120D5" w:rsidRPr="00413081" w:rsidTr="00A120D5">
        <w:trPr>
          <w:trHeight w:val="1008"/>
        </w:trPr>
        <w:tc>
          <w:tcPr>
            <w:tcW w:w="738" w:type="dxa"/>
            <w:vAlign w:val="center"/>
            <w:hideMark/>
          </w:tcPr>
          <w:p w:rsidR="00A120D5" w:rsidRPr="00A120D5" w:rsidRDefault="00A120D5" w:rsidP="00AA2DB1">
            <w:pPr>
              <w:spacing w:before="120" w:after="120"/>
              <w:jc w:val="center"/>
              <w:rPr>
                <w:rFonts w:ascii="Times New Roman" w:hAnsi="Times New Roman" w:cs="Times New Roman"/>
                <w:sz w:val="24"/>
                <w:szCs w:val="24"/>
                <w:lang w:val="vi-VN" w:eastAsia="vi-VN"/>
              </w:rPr>
            </w:pPr>
            <w:r w:rsidRPr="00A120D5">
              <w:rPr>
                <w:rFonts w:ascii="Times New Roman" w:hAnsi="Times New Roman" w:cs="Times New Roman"/>
                <w:sz w:val="24"/>
                <w:szCs w:val="24"/>
                <w:lang w:eastAsia="vi-VN"/>
              </w:rPr>
              <w:t>5</w:t>
            </w:r>
          </w:p>
        </w:tc>
        <w:tc>
          <w:tcPr>
            <w:tcW w:w="8618" w:type="dxa"/>
            <w:vAlign w:val="center"/>
            <w:hideMark/>
          </w:tcPr>
          <w:p w:rsidR="00A120D5" w:rsidRPr="00A120D5" w:rsidRDefault="00A120D5" w:rsidP="00AA2DB1">
            <w:pPr>
              <w:spacing w:before="120" w:after="120"/>
              <w:rPr>
                <w:rFonts w:ascii="Times New Roman" w:hAnsi="Times New Roman" w:cs="Times New Roman"/>
                <w:sz w:val="24"/>
                <w:szCs w:val="24"/>
                <w:lang w:val="vi-VN" w:eastAsia="vi-VN"/>
              </w:rPr>
            </w:pPr>
            <w:r w:rsidRPr="0048397C">
              <w:rPr>
                <w:rFonts w:ascii="Times New Roman" w:hAnsi="Times New Roman" w:cs="Times New Roman"/>
                <w:sz w:val="24"/>
                <w:szCs w:val="24"/>
                <w:lang w:val="vi-VN" w:eastAsia="vi-VN"/>
                <w:rPrChange w:id="164" w:author="Windows User" w:date="2017-09-07T09:09:00Z">
                  <w:rPr>
                    <w:rFonts w:ascii="Times New Roman" w:hAnsi="Times New Roman" w:cs="Times New Roman"/>
                    <w:sz w:val="24"/>
                    <w:szCs w:val="24"/>
                    <w:lang w:eastAsia="vi-VN"/>
                  </w:rPr>
                </w:rPrChange>
              </w:rPr>
              <w:t>Các trường thể hiện dữ liệu kiểu số căn bên phải, dùng dấu ‘.’ để ngăn cách giữa hàng triệu và hàng ngàn, dùng dấu ‘,’ để thể hiện phần thập phân.</w:t>
            </w:r>
          </w:p>
        </w:tc>
      </w:tr>
      <w:tr w:rsidR="00A120D5" w:rsidRPr="00413081" w:rsidTr="00A120D5">
        <w:trPr>
          <w:trHeight w:val="428"/>
        </w:trPr>
        <w:tc>
          <w:tcPr>
            <w:tcW w:w="738" w:type="dxa"/>
            <w:vAlign w:val="center"/>
            <w:hideMark/>
          </w:tcPr>
          <w:p w:rsidR="00A120D5" w:rsidRPr="00A120D5" w:rsidRDefault="00A120D5" w:rsidP="00AA2DB1">
            <w:pPr>
              <w:spacing w:before="120" w:after="120"/>
              <w:jc w:val="center"/>
              <w:rPr>
                <w:rFonts w:ascii="Times New Roman" w:hAnsi="Times New Roman" w:cs="Times New Roman"/>
                <w:sz w:val="24"/>
                <w:szCs w:val="24"/>
                <w:lang w:val="vi-VN" w:eastAsia="vi-VN"/>
              </w:rPr>
            </w:pPr>
            <w:r w:rsidRPr="00A120D5">
              <w:rPr>
                <w:rFonts w:ascii="Times New Roman" w:hAnsi="Times New Roman" w:cs="Times New Roman"/>
                <w:sz w:val="24"/>
                <w:szCs w:val="24"/>
                <w:lang w:eastAsia="vi-VN"/>
              </w:rPr>
              <w:t>6</w:t>
            </w:r>
          </w:p>
        </w:tc>
        <w:tc>
          <w:tcPr>
            <w:tcW w:w="8618" w:type="dxa"/>
            <w:vAlign w:val="center"/>
            <w:hideMark/>
          </w:tcPr>
          <w:p w:rsidR="00A120D5" w:rsidRPr="00A120D5" w:rsidRDefault="00A120D5" w:rsidP="00AA2DB1">
            <w:pPr>
              <w:spacing w:before="120" w:after="120"/>
              <w:rPr>
                <w:rFonts w:ascii="Times New Roman" w:hAnsi="Times New Roman" w:cs="Times New Roman"/>
                <w:sz w:val="24"/>
                <w:szCs w:val="24"/>
                <w:lang w:val="vi-VN" w:eastAsia="vi-VN"/>
              </w:rPr>
            </w:pPr>
            <w:r w:rsidRPr="0048397C">
              <w:rPr>
                <w:rFonts w:ascii="Times New Roman" w:hAnsi="Times New Roman" w:cs="Times New Roman"/>
                <w:sz w:val="24"/>
                <w:szCs w:val="24"/>
                <w:lang w:val="vi-VN" w:eastAsia="vi-VN"/>
                <w:rPrChange w:id="165" w:author="Windows User" w:date="2017-09-07T09:09:00Z">
                  <w:rPr>
                    <w:rFonts w:ascii="Times New Roman" w:hAnsi="Times New Roman" w:cs="Times New Roman"/>
                    <w:sz w:val="24"/>
                    <w:szCs w:val="24"/>
                    <w:lang w:eastAsia="vi-VN"/>
                  </w:rPr>
                </w:rPrChange>
              </w:rPr>
              <w:t>Các giao diện màn hình có liên quan tới biểu mẫu cần sắp xếp các thành phần cho phù hợp với biễu mẫu giúp cho người sử dụng dễ theo dõi, đối chiếu trong quá trình nhập.</w:t>
            </w:r>
          </w:p>
        </w:tc>
      </w:tr>
      <w:tr w:rsidR="00A120D5" w:rsidRPr="00413081" w:rsidTr="00A120D5">
        <w:trPr>
          <w:trHeight w:val="1344"/>
        </w:trPr>
        <w:tc>
          <w:tcPr>
            <w:tcW w:w="738" w:type="dxa"/>
            <w:vAlign w:val="center"/>
            <w:hideMark/>
          </w:tcPr>
          <w:p w:rsidR="00A120D5" w:rsidRPr="00A120D5" w:rsidRDefault="00A120D5" w:rsidP="00AA2DB1">
            <w:pPr>
              <w:spacing w:before="120" w:after="120"/>
              <w:jc w:val="center"/>
              <w:rPr>
                <w:rFonts w:ascii="Times New Roman" w:hAnsi="Times New Roman" w:cs="Times New Roman"/>
                <w:sz w:val="24"/>
                <w:szCs w:val="24"/>
                <w:lang w:val="vi-VN" w:eastAsia="vi-VN"/>
              </w:rPr>
            </w:pPr>
            <w:r w:rsidRPr="00A120D5">
              <w:rPr>
                <w:rFonts w:ascii="Times New Roman" w:hAnsi="Times New Roman" w:cs="Times New Roman"/>
                <w:sz w:val="24"/>
                <w:szCs w:val="24"/>
                <w:lang w:eastAsia="vi-VN"/>
              </w:rPr>
              <w:t>7</w:t>
            </w:r>
          </w:p>
        </w:tc>
        <w:tc>
          <w:tcPr>
            <w:tcW w:w="8618" w:type="dxa"/>
            <w:vAlign w:val="center"/>
            <w:hideMark/>
          </w:tcPr>
          <w:p w:rsidR="00A120D5" w:rsidRPr="00A120D5" w:rsidRDefault="00A120D5" w:rsidP="00AA2DB1">
            <w:pPr>
              <w:spacing w:before="120" w:after="120"/>
              <w:rPr>
                <w:rFonts w:ascii="Times New Roman" w:hAnsi="Times New Roman" w:cs="Times New Roman"/>
                <w:sz w:val="24"/>
                <w:szCs w:val="24"/>
                <w:lang w:val="vi-VN" w:eastAsia="vi-VN"/>
              </w:rPr>
            </w:pPr>
            <w:r w:rsidRPr="0048397C">
              <w:rPr>
                <w:rFonts w:ascii="Times New Roman" w:hAnsi="Times New Roman" w:cs="Times New Roman"/>
                <w:sz w:val="24"/>
                <w:szCs w:val="24"/>
                <w:lang w:val="vi-VN" w:eastAsia="vi-VN"/>
                <w:rPrChange w:id="166" w:author="Windows User" w:date="2017-09-07T09:09:00Z">
                  <w:rPr>
                    <w:rFonts w:ascii="Times New Roman" w:hAnsi="Times New Roman" w:cs="Times New Roman"/>
                    <w:sz w:val="24"/>
                    <w:szCs w:val="24"/>
                    <w:lang w:eastAsia="vi-VN"/>
                  </w:rPr>
                </w:rPrChange>
              </w:rPr>
              <w:t>Các màn hình cập nhật dữ liệu về cơ bản phải thống nhất về các nút lệnh cũng như về màu sắc, font chữ. Các màn hình hỏi đáp điều kiện lọc báo cáo cũng phải thống nhất với nhau. Ngoài ra, phải có thông báo về khổ giấy và chiều giấy trước khi in báo cáo.</w:t>
            </w:r>
          </w:p>
        </w:tc>
      </w:tr>
      <w:tr w:rsidR="00A120D5" w:rsidRPr="00413081" w:rsidTr="00A120D5">
        <w:trPr>
          <w:trHeight w:val="672"/>
        </w:trPr>
        <w:tc>
          <w:tcPr>
            <w:tcW w:w="738" w:type="dxa"/>
            <w:vMerge w:val="restart"/>
            <w:vAlign w:val="center"/>
            <w:hideMark/>
          </w:tcPr>
          <w:p w:rsidR="00A120D5" w:rsidRPr="00A120D5" w:rsidRDefault="00A120D5" w:rsidP="00AA2DB1">
            <w:pPr>
              <w:spacing w:before="120" w:after="120"/>
              <w:jc w:val="center"/>
              <w:rPr>
                <w:rFonts w:ascii="Times New Roman" w:hAnsi="Times New Roman" w:cs="Times New Roman"/>
                <w:sz w:val="24"/>
                <w:szCs w:val="24"/>
                <w:lang w:val="vi-VN" w:eastAsia="vi-VN"/>
              </w:rPr>
            </w:pPr>
            <w:r w:rsidRPr="00A120D5">
              <w:rPr>
                <w:rFonts w:ascii="Times New Roman" w:hAnsi="Times New Roman" w:cs="Times New Roman"/>
                <w:sz w:val="24"/>
                <w:szCs w:val="24"/>
                <w:lang w:eastAsia="vi-VN"/>
              </w:rPr>
              <w:t>8</w:t>
            </w:r>
          </w:p>
        </w:tc>
        <w:tc>
          <w:tcPr>
            <w:tcW w:w="8618" w:type="dxa"/>
            <w:vAlign w:val="center"/>
            <w:hideMark/>
          </w:tcPr>
          <w:p w:rsidR="00A120D5" w:rsidRPr="00A120D5" w:rsidRDefault="00A120D5" w:rsidP="00AA2DB1">
            <w:pPr>
              <w:spacing w:before="120" w:after="120"/>
              <w:rPr>
                <w:rFonts w:ascii="Times New Roman" w:hAnsi="Times New Roman" w:cs="Times New Roman"/>
                <w:sz w:val="24"/>
                <w:szCs w:val="24"/>
                <w:lang w:val="vi-VN" w:eastAsia="vi-VN"/>
              </w:rPr>
            </w:pPr>
            <w:r w:rsidRPr="0048397C">
              <w:rPr>
                <w:rFonts w:ascii="Times New Roman" w:hAnsi="Times New Roman" w:cs="Times New Roman"/>
                <w:sz w:val="24"/>
                <w:szCs w:val="24"/>
                <w:lang w:val="vi-VN" w:eastAsia="vi-VN"/>
                <w:rPrChange w:id="167" w:author="Windows User" w:date="2017-09-07T09:09:00Z">
                  <w:rPr>
                    <w:rFonts w:ascii="Times New Roman" w:hAnsi="Times New Roman" w:cs="Times New Roman"/>
                    <w:sz w:val="24"/>
                    <w:szCs w:val="24"/>
                    <w:lang w:eastAsia="vi-VN"/>
                  </w:rPr>
                </w:rPrChange>
              </w:rPr>
              <w:t xml:space="preserve">Hệ thống sẽ cho phép lưu trữ tất cả dữ liệu theo định dạng Unicode, chấp nhận tất cả các ký tự tiếng Việt có dấu.  </w:t>
            </w:r>
          </w:p>
        </w:tc>
      </w:tr>
      <w:tr w:rsidR="00A120D5" w:rsidRPr="00413081" w:rsidTr="00A120D5">
        <w:trPr>
          <w:trHeight w:val="1008"/>
        </w:trPr>
        <w:tc>
          <w:tcPr>
            <w:tcW w:w="738" w:type="dxa"/>
            <w:vMerge/>
            <w:vAlign w:val="center"/>
            <w:hideMark/>
          </w:tcPr>
          <w:p w:rsidR="00A120D5" w:rsidRPr="00A120D5" w:rsidRDefault="00A120D5" w:rsidP="00AA2DB1">
            <w:pPr>
              <w:spacing w:before="120" w:after="120"/>
              <w:jc w:val="center"/>
              <w:rPr>
                <w:rFonts w:ascii="Times New Roman" w:hAnsi="Times New Roman" w:cs="Times New Roman"/>
                <w:sz w:val="24"/>
                <w:szCs w:val="24"/>
                <w:lang w:val="vi-VN" w:eastAsia="vi-VN"/>
              </w:rPr>
            </w:pPr>
          </w:p>
        </w:tc>
        <w:tc>
          <w:tcPr>
            <w:tcW w:w="8618" w:type="dxa"/>
            <w:vAlign w:val="center"/>
            <w:hideMark/>
          </w:tcPr>
          <w:p w:rsidR="00A120D5" w:rsidRPr="00A120D5" w:rsidRDefault="00A120D5" w:rsidP="00AA2DB1">
            <w:pPr>
              <w:spacing w:before="120" w:after="120"/>
              <w:rPr>
                <w:rFonts w:ascii="Times New Roman" w:hAnsi="Times New Roman" w:cs="Times New Roman"/>
                <w:sz w:val="24"/>
                <w:szCs w:val="24"/>
                <w:lang w:val="vi-VN" w:eastAsia="vi-VN"/>
              </w:rPr>
            </w:pPr>
            <w:r w:rsidRPr="0048397C">
              <w:rPr>
                <w:rFonts w:ascii="Times New Roman" w:hAnsi="Times New Roman" w:cs="Times New Roman"/>
                <w:sz w:val="24"/>
                <w:szCs w:val="24"/>
                <w:lang w:val="vi-VN" w:eastAsia="vi-VN"/>
                <w:rPrChange w:id="168" w:author="Windows User" w:date="2017-09-07T09:09:00Z">
                  <w:rPr>
                    <w:rFonts w:ascii="Times New Roman" w:hAnsi="Times New Roman" w:cs="Times New Roman"/>
                    <w:sz w:val="24"/>
                    <w:szCs w:val="24"/>
                    <w:lang w:eastAsia="vi-VN"/>
                  </w:rPr>
                </w:rPrChange>
              </w:rPr>
              <w:t xml:space="preserve">Giao diện màn hình, các thông báo lỗi và trợ giúp là ngôn ngữ tiếng Việt theo chuẩn TCVN6909:2001 dựa trên bảng mã Unicode dựng sẵn (ISO 10646), với trợ giúp của các bộ gõ Unikey, Vietkey. </w:t>
            </w:r>
          </w:p>
        </w:tc>
      </w:tr>
      <w:tr w:rsidR="00A120D5" w:rsidRPr="00A120D5" w:rsidTr="00A120D5">
        <w:trPr>
          <w:trHeight w:val="1008"/>
        </w:trPr>
        <w:tc>
          <w:tcPr>
            <w:tcW w:w="738" w:type="dxa"/>
            <w:vMerge/>
            <w:vAlign w:val="center"/>
            <w:hideMark/>
          </w:tcPr>
          <w:p w:rsidR="00A120D5" w:rsidRPr="00A120D5" w:rsidRDefault="00A120D5" w:rsidP="00AA2DB1">
            <w:pPr>
              <w:spacing w:before="120" w:after="120"/>
              <w:jc w:val="center"/>
              <w:rPr>
                <w:rFonts w:ascii="Times New Roman" w:hAnsi="Times New Roman" w:cs="Times New Roman"/>
                <w:sz w:val="24"/>
                <w:szCs w:val="24"/>
                <w:lang w:val="vi-VN" w:eastAsia="vi-VN"/>
              </w:rPr>
            </w:pPr>
          </w:p>
        </w:tc>
        <w:tc>
          <w:tcPr>
            <w:tcW w:w="8618" w:type="dxa"/>
            <w:vAlign w:val="center"/>
            <w:hideMark/>
          </w:tcPr>
          <w:p w:rsidR="00A120D5" w:rsidRPr="00A120D5" w:rsidRDefault="00A120D5" w:rsidP="00AA2DB1">
            <w:pPr>
              <w:spacing w:before="120" w:after="120"/>
              <w:rPr>
                <w:rFonts w:ascii="Times New Roman" w:hAnsi="Times New Roman" w:cs="Times New Roman"/>
                <w:sz w:val="24"/>
                <w:szCs w:val="24"/>
                <w:lang w:val="vi-VN" w:eastAsia="vi-VN"/>
              </w:rPr>
            </w:pPr>
            <w:r w:rsidRPr="00A120D5">
              <w:rPr>
                <w:rFonts w:ascii="Times New Roman" w:hAnsi="Times New Roman" w:cs="Times New Roman"/>
                <w:sz w:val="24"/>
                <w:szCs w:val="24"/>
                <w:lang w:eastAsia="vi-VN"/>
              </w:rPr>
              <w:t>Giao diện chương trình dùng các Font chuẩn của hệ thống như Arial hay Times New Roman. Người dùng không phải cài thêm bất cứ font chữ nào.</w:t>
            </w:r>
          </w:p>
        </w:tc>
      </w:tr>
      <w:tr w:rsidR="00A120D5" w:rsidRPr="00413081" w:rsidTr="00A120D5">
        <w:trPr>
          <w:trHeight w:val="2016"/>
        </w:trPr>
        <w:tc>
          <w:tcPr>
            <w:tcW w:w="738" w:type="dxa"/>
            <w:vAlign w:val="center"/>
            <w:hideMark/>
          </w:tcPr>
          <w:p w:rsidR="00A120D5" w:rsidRPr="00A120D5" w:rsidRDefault="00A120D5" w:rsidP="00AA2DB1">
            <w:pPr>
              <w:spacing w:before="120" w:after="120"/>
              <w:jc w:val="center"/>
              <w:rPr>
                <w:rFonts w:ascii="Times New Roman" w:hAnsi="Times New Roman" w:cs="Times New Roman"/>
                <w:sz w:val="24"/>
                <w:szCs w:val="24"/>
                <w:lang w:val="vi-VN" w:eastAsia="vi-VN"/>
              </w:rPr>
            </w:pPr>
            <w:r w:rsidRPr="00A120D5">
              <w:rPr>
                <w:rFonts w:ascii="Times New Roman" w:hAnsi="Times New Roman" w:cs="Times New Roman"/>
                <w:sz w:val="24"/>
                <w:szCs w:val="24"/>
                <w:lang w:eastAsia="vi-VN"/>
              </w:rPr>
              <w:t>9</w:t>
            </w:r>
          </w:p>
        </w:tc>
        <w:tc>
          <w:tcPr>
            <w:tcW w:w="8618" w:type="dxa"/>
            <w:vAlign w:val="center"/>
            <w:hideMark/>
          </w:tcPr>
          <w:p w:rsidR="00A120D5" w:rsidRPr="00A120D5" w:rsidRDefault="00A120D5" w:rsidP="00AA2DB1">
            <w:pPr>
              <w:spacing w:before="120" w:after="120"/>
              <w:rPr>
                <w:rFonts w:ascii="Times New Roman" w:hAnsi="Times New Roman" w:cs="Times New Roman"/>
                <w:sz w:val="24"/>
                <w:szCs w:val="24"/>
                <w:lang w:val="vi-VN" w:eastAsia="vi-VN"/>
              </w:rPr>
            </w:pPr>
            <w:r w:rsidRPr="0048397C">
              <w:rPr>
                <w:rFonts w:ascii="Times New Roman" w:hAnsi="Times New Roman" w:cs="Times New Roman"/>
                <w:sz w:val="24"/>
                <w:szCs w:val="24"/>
                <w:lang w:val="vi-VN" w:eastAsia="vi-VN"/>
                <w:rPrChange w:id="169" w:author="Windows User" w:date="2017-09-07T09:09:00Z">
                  <w:rPr>
                    <w:rFonts w:ascii="Times New Roman" w:hAnsi="Times New Roman" w:cs="Times New Roman"/>
                    <w:sz w:val="24"/>
                    <w:szCs w:val="24"/>
                    <w:lang w:eastAsia="vi-VN"/>
                  </w:rPr>
                </w:rPrChange>
              </w:rPr>
              <w:t>Các chức năng phần mềm được xây dựng với một cơ chế thông báo lỗi thân thiện và rõ ràng. Thông báo lỗi phải được Việt hóa tối đa, giúp cho người sử dụng biết được lý do gây ra lỗi để tránh lặp lại các trường hợp tương tự. Hệ thống báo lỗi xác định rõ ràng đâu là lỗi do người sử dụng gây ra và đâu là lỗi do hệ thống phần mềm gây ra và chỉ ra hướng khắc phục.</w:t>
            </w:r>
          </w:p>
        </w:tc>
      </w:tr>
      <w:tr w:rsidR="00A120D5" w:rsidRPr="00413081" w:rsidTr="00A120D5">
        <w:trPr>
          <w:trHeight w:val="1344"/>
        </w:trPr>
        <w:tc>
          <w:tcPr>
            <w:tcW w:w="738" w:type="dxa"/>
            <w:vAlign w:val="center"/>
            <w:hideMark/>
          </w:tcPr>
          <w:p w:rsidR="00A120D5" w:rsidRPr="00A120D5" w:rsidRDefault="00A120D5" w:rsidP="00AA2DB1">
            <w:pPr>
              <w:spacing w:before="120" w:after="120"/>
              <w:jc w:val="center"/>
              <w:rPr>
                <w:rFonts w:ascii="Times New Roman" w:hAnsi="Times New Roman" w:cs="Times New Roman"/>
                <w:sz w:val="24"/>
                <w:szCs w:val="24"/>
                <w:lang w:val="vi-VN" w:eastAsia="vi-VN"/>
              </w:rPr>
            </w:pPr>
            <w:r w:rsidRPr="00A120D5">
              <w:rPr>
                <w:rFonts w:ascii="Times New Roman" w:hAnsi="Times New Roman" w:cs="Times New Roman"/>
                <w:sz w:val="24"/>
                <w:szCs w:val="24"/>
                <w:lang w:eastAsia="vi-VN"/>
              </w:rPr>
              <w:t>10</w:t>
            </w:r>
          </w:p>
        </w:tc>
        <w:tc>
          <w:tcPr>
            <w:tcW w:w="8618" w:type="dxa"/>
            <w:vAlign w:val="center"/>
            <w:hideMark/>
          </w:tcPr>
          <w:p w:rsidR="00A120D5" w:rsidRPr="00A120D5" w:rsidRDefault="00A120D5" w:rsidP="00AA2DB1">
            <w:pPr>
              <w:spacing w:before="120" w:after="120"/>
              <w:rPr>
                <w:rFonts w:ascii="Times New Roman" w:hAnsi="Times New Roman" w:cs="Times New Roman"/>
                <w:sz w:val="24"/>
                <w:szCs w:val="24"/>
                <w:lang w:val="vi-VN" w:eastAsia="vi-VN"/>
              </w:rPr>
            </w:pPr>
            <w:r w:rsidRPr="0048397C">
              <w:rPr>
                <w:rFonts w:ascii="Times New Roman" w:hAnsi="Times New Roman" w:cs="Times New Roman"/>
                <w:sz w:val="24"/>
                <w:szCs w:val="24"/>
                <w:lang w:val="vi-VN" w:eastAsia="vi-VN"/>
                <w:rPrChange w:id="170" w:author="Windows User" w:date="2017-09-07T09:09:00Z">
                  <w:rPr>
                    <w:rFonts w:ascii="Times New Roman" w:hAnsi="Times New Roman" w:cs="Times New Roman"/>
                    <w:sz w:val="24"/>
                    <w:szCs w:val="24"/>
                    <w:lang w:eastAsia="vi-VN"/>
                  </w:rPr>
                </w:rPrChange>
              </w:rPr>
              <w:t>Với các lỗi do hệ thống gây ra, phải thông báo cho người dùng biết nguyên nhân và phương pháp xử lý. Có các biện pháp tự động phục hồi trong các trường hợp xác định. Tất cả các lỗi loại này phải được ghi lại thành log phục vụ cho mục đích bảo trì hệ thống.</w:t>
            </w:r>
          </w:p>
        </w:tc>
      </w:tr>
      <w:tr w:rsidR="00A120D5" w:rsidRPr="00413081" w:rsidTr="00A120D5">
        <w:trPr>
          <w:trHeight w:val="672"/>
        </w:trPr>
        <w:tc>
          <w:tcPr>
            <w:tcW w:w="738" w:type="dxa"/>
            <w:vAlign w:val="center"/>
            <w:hideMark/>
          </w:tcPr>
          <w:p w:rsidR="00A120D5" w:rsidRPr="00A120D5" w:rsidRDefault="00A120D5" w:rsidP="00AA2DB1">
            <w:pPr>
              <w:spacing w:before="120" w:after="120"/>
              <w:jc w:val="center"/>
              <w:rPr>
                <w:rFonts w:ascii="Times New Roman" w:hAnsi="Times New Roman" w:cs="Times New Roman"/>
                <w:sz w:val="24"/>
                <w:szCs w:val="24"/>
                <w:lang w:val="vi-VN" w:eastAsia="vi-VN"/>
              </w:rPr>
            </w:pPr>
            <w:r w:rsidRPr="00A120D5">
              <w:rPr>
                <w:rFonts w:ascii="Times New Roman" w:hAnsi="Times New Roman" w:cs="Times New Roman"/>
                <w:sz w:val="24"/>
                <w:szCs w:val="24"/>
                <w:lang w:eastAsia="vi-VN"/>
              </w:rPr>
              <w:t>11</w:t>
            </w:r>
          </w:p>
        </w:tc>
        <w:tc>
          <w:tcPr>
            <w:tcW w:w="8618" w:type="dxa"/>
            <w:vAlign w:val="center"/>
            <w:hideMark/>
          </w:tcPr>
          <w:p w:rsidR="00A120D5" w:rsidRPr="00A120D5" w:rsidRDefault="00A120D5" w:rsidP="00AA2DB1">
            <w:pPr>
              <w:spacing w:before="120" w:after="120"/>
              <w:rPr>
                <w:rFonts w:ascii="Times New Roman" w:hAnsi="Times New Roman" w:cs="Times New Roman"/>
                <w:sz w:val="24"/>
                <w:szCs w:val="24"/>
                <w:lang w:val="vi-VN" w:eastAsia="vi-VN"/>
              </w:rPr>
            </w:pPr>
            <w:r w:rsidRPr="0048397C">
              <w:rPr>
                <w:rFonts w:ascii="Times New Roman" w:hAnsi="Times New Roman" w:cs="Times New Roman"/>
                <w:sz w:val="24"/>
                <w:szCs w:val="24"/>
                <w:lang w:val="vi-VN" w:eastAsia="vi-VN"/>
                <w:rPrChange w:id="171" w:author="Windows User" w:date="2017-09-07T09:09:00Z">
                  <w:rPr>
                    <w:rFonts w:ascii="Times New Roman" w:hAnsi="Times New Roman" w:cs="Times New Roman"/>
                    <w:sz w:val="24"/>
                    <w:szCs w:val="24"/>
                    <w:lang w:eastAsia="vi-VN"/>
                  </w:rPr>
                </w:rPrChange>
              </w:rPr>
              <w:t>Các biểu tượng, hình ảnh, phím nóng được thống nhất trong toàn bộ chương trình.</w:t>
            </w:r>
          </w:p>
        </w:tc>
      </w:tr>
      <w:tr w:rsidR="00A120D5" w:rsidRPr="00413081" w:rsidTr="00A120D5">
        <w:trPr>
          <w:trHeight w:val="672"/>
        </w:trPr>
        <w:tc>
          <w:tcPr>
            <w:tcW w:w="738" w:type="dxa"/>
            <w:vAlign w:val="center"/>
            <w:hideMark/>
          </w:tcPr>
          <w:p w:rsidR="00A120D5" w:rsidRPr="00A120D5" w:rsidRDefault="00A120D5" w:rsidP="00AA2DB1">
            <w:pPr>
              <w:spacing w:before="120" w:after="120"/>
              <w:jc w:val="center"/>
              <w:rPr>
                <w:rFonts w:ascii="Times New Roman" w:hAnsi="Times New Roman" w:cs="Times New Roman"/>
                <w:sz w:val="24"/>
                <w:szCs w:val="24"/>
                <w:lang w:val="vi-VN" w:eastAsia="vi-VN"/>
              </w:rPr>
            </w:pPr>
            <w:r w:rsidRPr="00A120D5">
              <w:rPr>
                <w:rFonts w:ascii="Times New Roman" w:hAnsi="Times New Roman" w:cs="Times New Roman"/>
                <w:sz w:val="24"/>
                <w:szCs w:val="24"/>
                <w:lang w:eastAsia="vi-VN"/>
              </w:rPr>
              <w:t>12</w:t>
            </w:r>
          </w:p>
        </w:tc>
        <w:tc>
          <w:tcPr>
            <w:tcW w:w="8618" w:type="dxa"/>
            <w:vAlign w:val="center"/>
            <w:hideMark/>
          </w:tcPr>
          <w:p w:rsidR="00A120D5" w:rsidRPr="00A120D5" w:rsidRDefault="00A120D5" w:rsidP="00AA2DB1">
            <w:pPr>
              <w:spacing w:before="120" w:after="120"/>
              <w:rPr>
                <w:rFonts w:ascii="Times New Roman" w:hAnsi="Times New Roman" w:cs="Times New Roman"/>
                <w:sz w:val="24"/>
                <w:szCs w:val="24"/>
                <w:lang w:val="vi-VN" w:eastAsia="vi-VN"/>
              </w:rPr>
            </w:pPr>
            <w:r w:rsidRPr="0048397C">
              <w:rPr>
                <w:rFonts w:ascii="Times New Roman" w:hAnsi="Times New Roman" w:cs="Times New Roman"/>
                <w:sz w:val="24"/>
                <w:szCs w:val="24"/>
                <w:lang w:val="vi-VN" w:eastAsia="vi-VN"/>
                <w:rPrChange w:id="172" w:author="Windows User" w:date="2017-09-07T09:09:00Z">
                  <w:rPr>
                    <w:rFonts w:ascii="Times New Roman" w:hAnsi="Times New Roman" w:cs="Times New Roman"/>
                    <w:sz w:val="24"/>
                    <w:szCs w:val="24"/>
                    <w:lang w:eastAsia="vi-VN"/>
                  </w:rPr>
                </w:rPrChange>
              </w:rPr>
              <w:t>Các thành phần trong giao diện màn hình nhập liệu phải được focus tuần tự liên tiếp nhau khi thực hiện phím Tab.</w:t>
            </w:r>
          </w:p>
        </w:tc>
      </w:tr>
      <w:tr w:rsidR="00A120D5" w:rsidRPr="00413081" w:rsidTr="00A120D5">
        <w:trPr>
          <w:trHeight w:val="672"/>
        </w:trPr>
        <w:tc>
          <w:tcPr>
            <w:tcW w:w="738" w:type="dxa"/>
            <w:vAlign w:val="center"/>
            <w:hideMark/>
          </w:tcPr>
          <w:p w:rsidR="00A120D5" w:rsidRPr="00A120D5" w:rsidRDefault="00A120D5" w:rsidP="00AA2DB1">
            <w:pPr>
              <w:spacing w:before="120" w:after="120"/>
              <w:jc w:val="center"/>
              <w:rPr>
                <w:rFonts w:ascii="Times New Roman" w:hAnsi="Times New Roman" w:cs="Times New Roman"/>
                <w:sz w:val="24"/>
                <w:szCs w:val="24"/>
                <w:lang w:val="vi-VN" w:eastAsia="vi-VN"/>
              </w:rPr>
            </w:pPr>
            <w:r w:rsidRPr="00A120D5">
              <w:rPr>
                <w:rFonts w:ascii="Times New Roman" w:hAnsi="Times New Roman" w:cs="Times New Roman"/>
                <w:sz w:val="24"/>
                <w:szCs w:val="24"/>
                <w:lang w:eastAsia="vi-VN"/>
              </w:rPr>
              <w:t>13</w:t>
            </w:r>
          </w:p>
        </w:tc>
        <w:tc>
          <w:tcPr>
            <w:tcW w:w="8618" w:type="dxa"/>
            <w:vAlign w:val="center"/>
            <w:hideMark/>
          </w:tcPr>
          <w:p w:rsidR="00A120D5" w:rsidRPr="00A120D5" w:rsidRDefault="00A120D5" w:rsidP="00AA2DB1">
            <w:pPr>
              <w:spacing w:before="120" w:after="120"/>
              <w:rPr>
                <w:rFonts w:ascii="Times New Roman" w:hAnsi="Times New Roman" w:cs="Times New Roman"/>
                <w:sz w:val="24"/>
                <w:szCs w:val="24"/>
                <w:lang w:val="vi-VN" w:eastAsia="vi-VN"/>
              </w:rPr>
            </w:pPr>
            <w:r w:rsidRPr="0048397C">
              <w:rPr>
                <w:rFonts w:ascii="Times New Roman" w:hAnsi="Times New Roman" w:cs="Times New Roman"/>
                <w:sz w:val="24"/>
                <w:szCs w:val="24"/>
                <w:lang w:val="vi-VN" w:eastAsia="vi-VN"/>
                <w:rPrChange w:id="173" w:author="Windows User" w:date="2017-09-07T09:09:00Z">
                  <w:rPr>
                    <w:rFonts w:ascii="Times New Roman" w:hAnsi="Times New Roman" w:cs="Times New Roman"/>
                    <w:sz w:val="24"/>
                    <w:szCs w:val="24"/>
                    <w:lang w:eastAsia="vi-VN"/>
                  </w:rPr>
                </w:rPrChange>
              </w:rPr>
              <w:t>Khi bấm phím Enter để kết thúc nhập liệu ở 1 thành phần, hệ thống phải tự focus vào thành phần tiếp theo trong cùng màn hình nhập liệu đó.</w:t>
            </w:r>
          </w:p>
        </w:tc>
      </w:tr>
    </w:tbl>
    <w:p w:rsidR="00A120D5" w:rsidRPr="0048397C" w:rsidRDefault="00A120D5" w:rsidP="000C0836">
      <w:pPr>
        <w:rPr>
          <w:lang w:val="vi-VN"/>
          <w:rPrChange w:id="174" w:author="Windows User" w:date="2017-09-07T09:09:00Z">
            <w:rPr/>
          </w:rPrChange>
        </w:rPr>
      </w:pPr>
    </w:p>
    <w:p w:rsidR="005E271C" w:rsidRPr="001C287C" w:rsidRDefault="009652C7" w:rsidP="001504B8">
      <w:pPr>
        <w:pStyle w:val="Heading3"/>
        <w:pPrChange w:id="175" w:author="Windows User" w:date="2017-09-07T18:25:00Z">
          <w:pPr>
            <w:pStyle w:val="Heading1"/>
          </w:pPr>
        </w:pPrChange>
      </w:pPr>
      <w:r>
        <w:t>Các yêu cầu khác</w:t>
      </w:r>
    </w:p>
    <w:sectPr w:rsidR="005E271C" w:rsidRPr="001C28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094" w:rsidRDefault="00360094" w:rsidP="0048397C">
      <w:pPr>
        <w:spacing w:after="0" w:line="240" w:lineRule="auto"/>
      </w:pPr>
      <w:r>
        <w:separator/>
      </w:r>
    </w:p>
  </w:endnote>
  <w:endnote w:type="continuationSeparator" w:id="0">
    <w:p w:rsidR="00360094" w:rsidRDefault="00360094" w:rsidP="00483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094" w:rsidRDefault="00360094" w:rsidP="0048397C">
      <w:pPr>
        <w:spacing w:after="0" w:line="240" w:lineRule="auto"/>
      </w:pPr>
      <w:r>
        <w:separator/>
      </w:r>
    </w:p>
  </w:footnote>
  <w:footnote w:type="continuationSeparator" w:id="0">
    <w:p w:rsidR="00360094" w:rsidRDefault="00360094" w:rsidP="004839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DB4C95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7D838CF"/>
    <w:multiLevelType w:val="hybridMultilevel"/>
    <w:tmpl w:val="1C1E0C1C"/>
    <w:lvl w:ilvl="0" w:tplc="08090005">
      <w:start w:val="1"/>
      <w:numFmt w:val="bullet"/>
      <w:lvlText w:val=""/>
      <w:lvlJc w:val="left"/>
      <w:pPr>
        <w:ind w:left="1462" w:hanging="360"/>
      </w:pPr>
      <w:rPr>
        <w:rFonts w:ascii="Wingdings" w:hAnsi="Wingdings" w:hint="default"/>
      </w:rPr>
    </w:lvl>
    <w:lvl w:ilvl="1" w:tplc="08090003" w:tentative="1">
      <w:start w:val="1"/>
      <w:numFmt w:val="bullet"/>
      <w:lvlText w:val="o"/>
      <w:lvlJc w:val="left"/>
      <w:pPr>
        <w:ind w:left="2182" w:hanging="360"/>
      </w:pPr>
      <w:rPr>
        <w:rFonts w:ascii="Courier New" w:hAnsi="Courier New" w:cs="Courier New" w:hint="default"/>
      </w:rPr>
    </w:lvl>
    <w:lvl w:ilvl="2" w:tplc="08090005" w:tentative="1">
      <w:start w:val="1"/>
      <w:numFmt w:val="bullet"/>
      <w:lvlText w:val=""/>
      <w:lvlJc w:val="left"/>
      <w:pPr>
        <w:ind w:left="2902" w:hanging="360"/>
      </w:pPr>
      <w:rPr>
        <w:rFonts w:ascii="Wingdings" w:hAnsi="Wingdings" w:hint="default"/>
      </w:rPr>
    </w:lvl>
    <w:lvl w:ilvl="3" w:tplc="08090001" w:tentative="1">
      <w:start w:val="1"/>
      <w:numFmt w:val="bullet"/>
      <w:lvlText w:val=""/>
      <w:lvlJc w:val="left"/>
      <w:pPr>
        <w:ind w:left="3622" w:hanging="360"/>
      </w:pPr>
      <w:rPr>
        <w:rFonts w:ascii="Symbol" w:hAnsi="Symbol" w:hint="default"/>
      </w:rPr>
    </w:lvl>
    <w:lvl w:ilvl="4" w:tplc="08090003" w:tentative="1">
      <w:start w:val="1"/>
      <w:numFmt w:val="bullet"/>
      <w:lvlText w:val="o"/>
      <w:lvlJc w:val="left"/>
      <w:pPr>
        <w:ind w:left="4342" w:hanging="360"/>
      </w:pPr>
      <w:rPr>
        <w:rFonts w:ascii="Courier New" w:hAnsi="Courier New" w:cs="Courier New" w:hint="default"/>
      </w:rPr>
    </w:lvl>
    <w:lvl w:ilvl="5" w:tplc="08090005" w:tentative="1">
      <w:start w:val="1"/>
      <w:numFmt w:val="bullet"/>
      <w:lvlText w:val=""/>
      <w:lvlJc w:val="left"/>
      <w:pPr>
        <w:ind w:left="5062" w:hanging="360"/>
      </w:pPr>
      <w:rPr>
        <w:rFonts w:ascii="Wingdings" w:hAnsi="Wingdings" w:hint="default"/>
      </w:rPr>
    </w:lvl>
    <w:lvl w:ilvl="6" w:tplc="08090001" w:tentative="1">
      <w:start w:val="1"/>
      <w:numFmt w:val="bullet"/>
      <w:lvlText w:val=""/>
      <w:lvlJc w:val="left"/>
      <w:pPr>
        <w:ind w:left="5782" w:hanging="360"/>
      </w:pPr>
      <w:rPr>
        <w:rFonts w:ascii="Symbol" w:hAnsi="Symbol" w:hint="default"/>
      </w:rPr>
    </w:lvl>
    <w:lvl w:ilvl="7" w:tplc="08090003" w:tentative="1">
      <w:start w:val="1"/>
      <w:numFmt w:val="bullet"/>
      <w:lvlText w:val="o"/>
      <w:lvlJc w:val="left"/>
      <w:pPr>
        <w:ind w:left="6502" w:hanging="360"/>
      </w:pPr>
      <w:rPr>
        <w:rFonts w:ascii="Courier New" w:hAnsi="Courier New" w:cs="Courier New" w:hint="default"/>
      </w:rPr>
    </w:lvl>
    <w:lvl w:ilvl="8" w:tplc="08090005" w:tentative="1">
      <w:start w:val="1"/>
      <w:numFmt w:val="bullet"/>
      <w:lvlText w:val=""/>
      <w:lvlJc w:val="left"/>
      <w:pPr>
        <w:ind w:left="7222" w:hanging="360"/>
      </w:pPr>
      <w:rPr>
        <w:rFonts w:ascii="Wingdings" w:hAnsi="Wingdings" w:hint="default"/>
      </w:rPr>
    </w:lvl>
  </w:abstractNum>
  <w:abstractNum w:abstractNumId="2">
    <w:nsid w:val="28422D93"/>
    <w:multiLevelType w:val="hybridMultilevel"/>
    <w:tmpl w:val="0686A858"/>
    <w:lvl w:ilvl="0" w:tplc="8B9A0660">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766DA1"/>
    <w:multiLevelType w:val="hybridMultilevel"/>
    <w:tmpl w:val="13DE77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33DE139C"/>
    <w:multiLevelType w:val="hybridMultilevel"/>
    <w:tmpl w:val="D2C2E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49C753F"/>
    <w:multiLevelType w:val="hybridMultilevel"/>
    <w:tmpl w:val="98F441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74B79D5"/>
    <w:multiLevelType w:val="hybridMultilevel"/>
    <w:tmpl w:val="2036FF04"/>
    <w:lvl w:ilvl="0" w:tplc="FFFFFFFF">
      <w:start w:val="1"/>
      <w:numFmt w:val="decimal"/>
      <w:pStyle w:val="Clause"/>
      <w:lvlText w:val="%1."/>
      <w:lvlJc w:val="left"/>
      <w:pPr>
        <w:tabs>
          <w:tab w:val="num" w:pos="0"/>
        </w:tabs>
        <w:ind w:left="567" w:hanging="567"/>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nsid w:val="4612638D"/>
    <w:multiLevelType w:val="hybridMultilevel"/>
    <w:tmpl w:val="EAD69316"/>
    <w:lvl w:ilvl="0" w:tplc="C652AF90">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718371D9"/>
    <w:multiLevelType w:val="hybridMultilevel"/>
    <w:tmpl w:val="DD443E7C"/>
    <w:lvl w:ilvl="0" w:tplc="08090005">
      <w:start w:val="1"/>
      <w:numFmt w:val="bullet"/>
      <w:lvlText w:val=""/>
      <w:lvlJc w:val="left"/>
      <w:pPr>
        <w:ind w:left="1604" w:hanging="360"/>
      </w:pPr>
      <w:rPr>
        <w:rFonts w:ascii="Wingdings" w:hAnsi="Wingdings" w:hint="default"/>
      </w:rPr>
    </w:lvl>
    <w:lvl w:ilvl="1" w:tplc="08090003" w:tentative="1">
      <w:start w:val="1"/>
      <w:numFmt w:val="bullet"/>
      <w:lvlText w:val="o"/>
      <w:lvlJc w:val="left"/>
      <w:pPr>
        <w:ind w:left="2324" w:hanging="360"/>
      </w:pPr>
      <w:rPr>
        <w:rFonts w:ascii="Courier New" w:hAnsi="Courier New" w:cs="Courier New" w:hint="default"/>
      </w:rPr>
    </w:lvl>
    <w:lvl w:ilvl="2" w:tplc="08090005" w:tentative="1">
      <w:start w:val="1"/>
      <w:numFmt w:val="bullet"/>
      <w:lvlText w:val=""/>
      <w:lvlJc w:val="left"/>
      <w:pPr>
        <w:ind w:left="3044" w:hanging="360"/>
      </w:pPr>
      <w:rPr>
        <w:rFonts w:ascii="Wingdings" w:hAnsi="Wingdings" w:hint="default"/>
      </w:rPr>
    </w:lvl>
    <w:lvl w:ilvl="3" w:tplc="08090001" w:tentative="1">
      <w:start w:val="1"/>
      <w:numFmt w:val="bullet"/>
      <w:lvlText w:val=""/>
      <w:lvlJc w:val="left"/>
      <w:pPr>
        <w:ind w:left="3764" w:hanging="360"/>
      </w:pPr>
      <w:rPr>
        <w:rFonts w:ascii="Symbol" w:hAnsi="Symbol" w:hint="default"/>
      </w:rPr>
    </w:lvl>
    <w:lvl w:ilvl="4" w:tplc="08090003" w:tentative="1">
      <w:start w:val="1"/>
      <w:numFmt w:val="bullet"/>
      <w:lvlText w:val="o"/>
      <w:lvlJc w:val="left"/>
      <w:pPr>
        <w:ind w:left="4484" w:hanging="360"/>
      </w:pPr>
      <w:rPr>
        <w:rFonts w:ascii="Courier New" w:hAnsi="Courier New" w:cs="Courier New" w:hint="default"/>
      </w:rPr>
    </w:lvl>
    <w:lvl w:ilvl="5" w:tplc="08090005" w:tentative="1">
      <w:start w:val="1"/>
      <w:numFmt w:val="bullet"/>
      <w:lvlText w:val=""/>
      <w:lvlJc w:val="left"/>
      <w:pPr>
        <w:ind w:left="5204" w:hanging="360"/>
      </w:pPr>
      <w:rPr>
        <w:rFonts w:ascii="Wingdings" w:hAnsi="Wingdings" w:hint="default"/>
      </w:rPr>
    </w:lvl>
    <w:lvl w:ilvl="6" w:tplc="08090001" w:tentative="1">
      <w:start w:val="1"/>
      <w:numFmt w:val="bullet"/>
      <w:lvlText w:val=""/>
      <w:lvlJc w:val="left"/>
      <w:pPr>
        <w:ind w:left="5924" w:hanging="360"/>
      </w:pPr>
      <w:rPr>
        <w:rFonts w:ascii="Symbol" w:hAnsi="Symbol" w:hint="default"/>
      </w:rPr>
    </w:lvl>
    <w:lvl w:ilvl="7" w:tplc="08090003" w:tentative="1">
      <w:start w:val="1"/>
      <w:numFmt w:val="bullet"/>
      <w:lvlText w:val="o"/>
      <w:lvlJc w:val="left"/>
      <w:pPr>
        <w:ind w:left="6644" w:hanging="360"/>
      </w:pPr>
      <w:rPr>
        <w:rFonts w:ascii="Courier New" w:hAnsi="Courier New" w:cs="Courier New" w:hint="default"/>
      </w:rPr>
    </w:lvl>
    <w:lvl w:ilvl="8" w:tplc="08090005" w:tentative="1">
      <w:start w:val="1"/>
      <w:numFmt w:val="bullet"/>
      <w:lvlText w:val=""/>
      <w:lvlJc w:val="left"/>
      <w:pPr>
        <w:ind w:left="7364" w:hanging="360"/>
      </w:pPr>
      <w:rPr>
        <w:rFonts w:ascii="Wingdings" w:hAnsi="Wingdings" w:hint="default"/>
      </w:rPr>
    </w:lvl>
  </w:abstractNum>
  <w:abstractNum w:abstractNumId="9">
    <w:nsid w:val="7D627D23"/>
    <w:multiLevelType w:val="hybridMultilevel"/>
    <w:tmpl w:val="E62246C2"/>
    <w:lvl w:ilvl="0" w:tplc="2A9AE530">
      <w:start w:val="1"/>
      <w:numFmt w:val="lowerRoman"/>
      <w:lvlText w:val="(%1)"/>
      <w:lvlJc w:val="left"/>
      <w:pPr>
        <w:ind w:left="776" w:hanging="720"/>
      </w:pPr>
    </w:lvl>
    <w:lvl w:ilvl="1" w:tplc="04090019">
      <w:start w:val="1"/>
      <w:numFmt w:val="lowerLetter"/>
      <w:lvlText w:val="%2."/>
      <w:lvlJc w:val="left"/>
      <w:pPr>
        <w:ind w:left="1136" w:hanging="360"/>
      </w:pPr>
    </w:lvl>
    <w:lvl w:ilvl="2" w:tplc="0409001B">
      <w:start w:val="1"/>
      <w:numFmt w:val="lowerRoman"/>
      <w:lvlText w:val="%3."/>
      <w:lvlJc w:val="right"/>
      <w:pPr>
        <w:ind w:left="1856" w:hanging="180"/>
      </w:pPr>
    </w:lvl>
    <w:lvl w:ilvl="3" w:tplc="0409000F">
      <w:start w:val="1"/>
      <w:numFmt w:val="decimal"/>
      <w:lvlText w:val="%4."/>
      <w:lvlJc w:val="left"/>
      <w:pPr>
        <w:ind w:left="2576" w:hanging="360"/>
      </w:pPr>
    </w:lvl>
    <w:lvl w:ilvl="4" w:tplc="04090019">
      <w:start w:val="1"/>
      <w:numFmt w:val="lowerLetter"/>
      <w:lvlText w:val="%5."/>
      <w:lvlJc w:val="left"/>
      <w:pPr>
        <w:ind w:left="3296" w:hanging="360"/>
      </w:pPr>
    </w:lvl>
    <w:lvl w:ilvl="5" w:tplc="0409001B">
      <w:start w:val="1"/>
      <w:numFmt w:val="lowerRoman"/>
      <w:lvlText w:val="%6."/>
      <w:lvlJc w:val="right"/>
      <w:pPr>
        <w:ind w:left="4016" w:hanging="180"/>
      </w:pPr>
    </w:lvl>
    <w:lvl w:ilvl="6" w:tplc="0409000F">
      <w:start w:val="1"/>
      <w:numFmt w:val="decimal"/>
      <w:lvlText w:val="%7."/>
      <w:lvlJc w:val="left"/>
      <w:pPr>
        <w:ind w:left="4736" w:hanging="360"/>
      </w:pPr>
    </w:lvl>
    <w:lvl w:ilvl="7" w:tplc="04090019">
      <w:start w:val="1"/>
      <w:numFmt w:val="lowerLetter"/>
      <w:lvlText w:val="%8."/>
      <w:lvlJc w:val="left"/>
      <w:pPr>
        <w:ind w:left="5456" w:hanging="360"/>
      </w:pPr>
    </w:lvl>
    <w:lvl w:ilvl="8" w:tplc="0409001B">
      <w:start w:val="1"/>
      <w:numFmt w:val="lowerRoman"/>
      <w:lvlText w:val="%9."/>
      <w:lvlJc w:val="right"/>
      <w:pPr>
        <w:ind w:left="6176" w:hanging="180"/>
      </w:pPr>
    </w:lvl>
  </w:abstractNum>
  <w:abstractNum w:abstractNumId="10">
    <w:nsid w:val="7EC823BA"/>
    <w:multiLevelType w:val="hybridMultilevel"/>
    <w:tmpl w:val="9EE64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FE00A75"/>
    <w:multiLevelType w:val="hybridMultilevel"/>
    <w:tmpl w:val="C72EC700"/>
    <w:lvl w:ilvl="0" w:tplc="C652AF90">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1"/>
  </w:num>
  <w:num w:numId="13">
    <w:abstractNumId w:val="6"/>
    <w:lvlOverride w:ilvl="0">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7"/>
  </w:num>
  <w:num w:numId="18">
    <w:abstractNumId w:val="5"/>
  </w:num>
  <w:num w:numId="19">
    <w:abstractNumId w:val="10"/>
  </w:num>
  <w:num w:numId="20">
    <w:abstractNumId w:val="3"/>
  </w:num>
  <w:num w:numId="21">
    <w:abstractNumId w:val="4"/>
  </w:num>
  <w:num w:numId="22">
    <w:abstractNumId w:val="8"/>
  </w:num>
  <w:num w:numId="2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rson w15:author="Manh Cuong Dinh">
    <w15:presenceInfo w15:providerId="Windows Live" w15:userId="df859b528936d533"/>
  </w15:person>
  <w15:person w15:author="Pham.Nguyen">
    <w15:presenceInfo w15:providerId="None" w15:userId="Pham.Nguy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99E"/>
    <w:rsid w:val="00031B44"/>
    <w:rsid w:val="0003759F"/>
    <w:rsid w:val="000C0836"/>
    <w:rsid w:val="000E7653"/>
    <w:rsid w:val="000F355D"/>
    <w:rsid w:val="000F68DE"/>
    <w:rsid w:val="001104D3"/>
    <w:rsid w:val="0011421C"/>
    <w:rsid w:val="00116DFF"/>
    <w:rsid w:val="0013489B"/>
    <w:rsid w:val="00140594"/>
    <w:rsid w:val="0014223C"/>
    <w:rsid w:val="001504B8"/>
    <w:rsid w:val="00155F27"/>
    <w:rsid w:val="00182E5D"/>
    <w:rsid w:val="001A1188"/>
    <w:rsid w:val="001A59C2"/>
    <w:rsid w:val="001C287C"/>
    <w:rsid w:val="00216127"/>
    <w:rsid w:val="002166A0"/>
    <w:rsid w:val="0022083C"/>
    <w:rsid w:val="00244BF1"/>
    <w:rsid w:val="002813C4"/>
    <w:rsid w:val="002859D1"/>
    <w:rsid w:val="002949D6"/>
    <w:rsid w:val="002A7956"/>
    <w:rsid w:val="002C2D74"/>
    <w:rsid w:val="002F36AA"/>
    <w:rsid w:val="003406C0"/>
    <w:rsid w:val="00360094"/>
    <w:rsid w:val="00387EF1"/>
    <w:rsid w:val="003E0461"/>
    <w:rsid w:val="003E50D0"/>
    <w:rsid w:val="00400636"/>
    <w:rsid w:val="00413081"/>
    <w:rsid w:val="00436400"/>
    <w:rsid w:val="004537E1"/>
    <w:rsid w:val="00476E2D"/>
    <w:rsid w:val="0048397C"/>
    <w:rsid w:val="004B2FB5"/>
    <w:rsid w:val="004B7EDD"/>
    <w:rsid w:val="004C7DD0"/>
    <w:rsid w:val="005022C9"/>
    <w:rsid w:val="00553885"/>
    <w:rsid w:val="00570B2E"/>
    <w:rsid w:val="00582205"/>
    <w:rsid w:val="00597114"/>
    <w:rsid w:val="005C5103"/>
    <w:rsid w:val="005E271C"/>
    <w:rsid w:val="00616BB3"/>
    <w:rsid w:val="006A6649"/>
    <w:rsid w:val="0074796A"/>
    <w:rsid w:val="0076395D"/>
    <w:rsid w:val="0076611E"/>
    <w:rsid w:val="00797CBF"/>
    <w:rsid w:val="007E19E3"/>
    <w:rsid w:val="007F5A0B"/>
    <w:rsid w:val="00817A10"/>
    <w:rsid w:val="00831BAE"/>
    <w:rsid w:val="00871869"/>
    <w:rsid w:val="008743BB"/>
    <w:rsid w:val="008A0DFF"/>
    <w:rsid w:val="008A266B"/>
    <w:rsid w:val="008D1615"/>
    <w:rsid w:val="0092293A"/>
    <w:rsid w:val="009372F3"/>
    <w:rsid w:val="009652C7"/>
    <w:rsid w:val="009C3845"/>
    <w:rsid w:val="009F0ACF"/>
    <w:rsid w:val="00A02BD5"/>
    <w:rsid w:val="00A120D5"/>
    <w:rsid w:val="00A31A4D"/>
    <w:rsid w:val="00A343F1"/>
    <w:rsid w:val="00A451FE"/>
    <w:rsid w:val="00A51831"/>
    <w:rsid w:val="00A541FA"/>
    <w:rsid w:val="00A67E5B"/>
    <w:rsid w:val="00AB42F2"/>
    <w:rsid w:val="00B10A3C"/>
    <w:rsid w:val="00B1338A"/>
    <w:rsid w:val="00B64B71"/>
    <w:rsid w:val="00B91186"/>
    <w:rsid w:val="00B95915"/>
    <w:rsid w:val="00BB0589"/>
    <w:rsid w:val="00C06D05"/>
    <w:rsid w:val="00C40277"/>
    <w:rsid w:val="00C748D8"/>
    <w:rsid w:val="00C9727F"/>
    <w:rsid w:val="00CA34EC"/>
    <w:rsid w:val="00CE299E"/>
    <w:rsid w:val="00CF1BBA"/>
    <w:rsid w:val="00D03A7F"/>
    <w:rsid w:val="00D21DAC"/>
    <w:rsid w:val="00D5686C"/>
    <w:rsid w:val="00DB5F56"/>
    <w:rsid w:val="00DF6698"/>
    <w:rsid w:val="00E80E4B"/>
    <w:rsid w:val="00E9379D"/>
    <w:rsid w:val="00EC184B"/>
    <w:rsid w:val="00EC53DA"/>
    <w:rsid w:val="00ED0A4A"/>
    <w:rsid w:val="00EF130C"/>
    <w:rsid w:val="00F034A8"/>
    <w:rsid w:val="00F153F5"/>
    <w:rsid w:val="00F26E98"/>
    <w:rsid w:val="00F323AF"/>
    <w:rsid w:val="00F42332"/>
    <w:rsid w:val="00F43F98"/>
    <w:rsid w:val="00F55CF4"/>
    <w:rsid w:val="00F75ACB"/>
    <w:rsid w:val="00FB5F1E"/>
    <w:rsid w:val="00FC35F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F6DC91-145E-46A8-B747-AD08B7915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99E"/>
  </w:style>
  <w:style w:type="paragraph" w:styleId="Heading1">
    <w:name w:val="heading 1"/>
    <w:basedOn w:val="Normal"/>
    <w:next w:val="Normal"/>
    <w:link w:val="Heading1Char"/>
    <w:uiPriority w:val="9"/>
    <w:qFormat/>
    <w:rsid w:val="00F75ACB"/>
    <w:pPr>
      <w:keepNext/>
      <w:keepLines/>
      <w:numPr>
        <w:numId w:val="10"/>
      </w:numPr>
      <w:pBdr>
        <w:bottom w:val="single" w:sz="4" w:space="1" w:color="595959" w:themeColor="text1" w:themeTint="A6"/>
      </w:pBdr>
      <w:spacing w:before="360"/>
      <w:outlineLvl w:val="0"/>
    </w:pPr>
    <w:rPr>
      <w:rFonts w:ascii="Times New Roman" w:eastAsiaTheme="majorEastAsia" w:hAnsi="Times New Roman" w:cstheme="majorBidi"/>
      <w:b/>
      <w:bCs/>
      <w:smallCaps/>
      <w:color w:val="000000" w:themeColor="text1"/>
      <w:sz w:val="28"/>
      <w:szCs w:val="36"/>
    </w:rPr>
  </w:style>
  <w:style w:type="paragraph" w:styleId="Heading2">
    <w:name w:val="heading 2"/>
    <w:basedOn w:val="Normal"/>
    <w:next w:val="Normal"/>
    <w:link w:val="Heading2Char"/>
    <w:uiPriority w:val="9"/>
    <w:unhideWhenUsed/>
    <w:qFormat/>
    <w:rsid w:val="00F75ACB"/>
    <w:pPr>
      <w:keepNext/>
      <w:keepLines/>
      <w:numPr>
        <w:ilvl w:val="1"/>
        <w:numId w:val="10"/>
      </w:numPr>
      <w:spacing w:before="360" w:after="0"/>
      <w:outlineLvl w:val="1"/>
    </w:pPr>
    <w:rPr>
      <w:rFonts w:ascii="Times New Roman" w:eastAsiaTheme="majorEastAsia" w:hAnsi="Times New Roman" w:cstheme="majorBidi"/>
      <w:b/>
      <w:bCs/>
      <w:smallCaps/>
      <w:color w:val="000000" w:themeColor="text1"/>
      <w:sz w:val="26"/>
      <w:szCs w:val="28"/>
    </w:rPr>
  </w:style>
  <w:style w:type="paragraph" w:styleId="Heading3">
    <w:name w:val="heading 3"/>
    <w:basedOn w:val="Normal"/>
    <w:next w:val="Normal"/>
    <w:link w:val="Heading3Char"/>
    <w:uiPriority w:val="9"/>
    <w:unhideWhenUsed/>
    <w:qFormat/>
    <w:rsid w:val="00F75ACB"/>
    <w:pPr>
      <w:keepNext/>
      <w:keepLines/>
      <w:numPr>
        <w:ilvl w:val="2"/>
        <w:numId w:val="10"/>
      </w:numPr>
      <w:spacing w:before="200" w:after="0"/>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semiHidden/>
    <w:unhideWhenUsed/>
    <w:qFormat/>
    <w:rsid w:val="00CE299E"/>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E299E"/>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E299E"/>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E299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299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299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ACB"/>
    <w:rPr>
      <w:rFonts w:ascii="Times New Roman" w:eastAsiaTheme="majorEastAsia" w:hAnsi="Times New Roman" w:cstheme="majorBidi"/>
      <w:b/>
      <w:bCs/>
      <w:smallCaps/>
      <w:color w:val="000000" w:themeColor="text1"/>
      <w:sz w:val="28"/>
      <w:szCs w:val="36"/>
    </w:rPr>
  </w:style>
  <w:style w:type="character" w:customStyle="1" w:styleId="Heading2Char">
    <w:name w:val="Heading 2 Char"/>
    <w:basedOn w:val="DefaultParagraphFont"/>
    <w:link w:val="Heading2"/>
    <w:uiPriority w:val="9"/>
    <w:rsid w:val="00F75ACB"/>
    <w:rPr>
      <w:rFonts w:ascii="Times New Roman" w:eastAsiaTheme="majorEastAsia" w:hAnsi="Times New Roman" w:cstheme="majorBidi"/>
      <w:b/>
      <w:bCs/>
      <w:smallCaps/>
      <w:color w:val="000000" w:themeColor="text1"/>
      <w:sz w:val="26"/>
      <w:szCs w:val="28"/>
    </w:rPr>
  </w:style>
  <w:style w:type="character" w:customStyle="1" w:styleId="Heading3Char">
    <w:name w:val="Heading 3 Char"/>
    <w:basedOn w:val="DefaultParagraphFont"/>
    <w:link w:val="Heading3"/>
    <w:uiPriority w:val="9"/>
    <w:rsid w:val="00F75ACB"/>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semiHidden/>
    <w:rsid w:val="00CE299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E299E"/>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E299E"/>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E299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299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299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E299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E299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E299E"/>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E299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E299E"/>
    <w:rPr>
      <w:color w:val="5A5A5A" w:themeColor="text1" w:themeTint="A5"/>
      <w:spacing w:val="10"/>
    </w:rPr>
  </w:style>
  <w:style w:type="character" w:styleId="Strong">
    <w:name w:val="Strong"/>
    <w:basedOn w:val="DefaultParagraphFont"/>
    <w:uiPriority w:val="22"/>
    <w:qFormat/>
    <w:rsid w:val="00CE299E"/>
    <w:rPr>
      <w:b/>
      <w:bCs/>
      <w:color w:val="000000" w:themeColor="text1"/>
    </w:rPr>
  </w:style>
  <w:style w:type="character" w:styleId="Emphasis">
    <w:name w:val="Emphasis"/>
    <w:basedOn w:val="DefaultParagraphFont"/>
    <w:uiPriority w:val="20"/>
    <w:qFormat/>
    <w:rsid w:val="00CE299E"/>
    <w:rPr>
      <w:i/>
      <w:iCs/>
      <w:color w:val="auto"/>
    </w:rPr>
  </w:style>
  <w:style w:type="paragraph" w:styleId="NoSpacing">
    <w:name w:val="No Spacing"/>
    <w:uiPriority w:val="1"/>
    <w:qFormat/>
    <w:rsid w:val="00CE299E"/>
    <w:pPr>
      <w:spacing w:after="0" w:line="240" w:lineRule="auto"/>
    </w:pPr>
  </w:style>
  <w:style w:type="paragraph" w:styleId="Quote">
    <w:name w:val="Quote"/>
    <w:basedOn w:val="Normal"/>
    <w:next w:val="Normal"/>
    <w:link w:val="QuoteChar"/>
    <w:uiPriority w:val="29"/>
    <w:qFormat/>
    <w:rsid w:val="00CE299E"/>
    <w:pPr>
      <w:spacing w:before="160"/>
      <w:ind w:left="720" w:right="720"/>
    </w:pPr>
    <w:rPr>
      <w:i/>
      <w:iCs/>
      <w:color w:val="000000" w:themeColor="text1"/>
    </w:rPr>
  </w:style>
  <w:style w:type="character" w:customStyle="1" w:styleId="QuoteChar">
    <w:name w:val="Quote Char"/>
    <w:basedOn w:val="DefaultParagraphFont"/>
    <w:link w:val="Quote"/>
    <w:uiPriority w:val="29"/>
    <w:rsid w:val="00CE299E"/>
    <w:rPr>
      <w:i/>
      <w:iCs/>
      <w:color w:val="000000" w:themeColor="text1"/>
    </w:rPr>
  </w:style>
  <w:style w:type="paragraph" w:styleId="IntenseQuote">
    <w:name w:val="Intense Quote"/>
    <w:basedOn w:val="Normal"/>
    <w:next w:val="Normal"/>
    <w:link w:val="IntenseQuoteChar"/>
    <w:uiPriority w:val="30"/>
    <w:qFormat/>
    <w:rsid w:val="00CE299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E299E"/>
    <w:rPr>
      <w:color w:val="000000" w:themeColor="text1"/>
      <w:shd w:val="clear" w:color="auto" w:fill="F2F2F2" w:themeFill="background1" w:themeFillShade="F2"/>
    </w:rPr>
  </w:style>
  <w:style w:type="character" w:styleId="SubtleEmphasis">
    <w:name w:val="Subtle Emphasis"/>
    <w:basedOn w:val="DefaultParagraphFont"/>
    <w:uiPriority w:val="19"/>
    <w:qFormat/>
    <w:rsid w:val="00CE299E"/>
    <w:rPr>
      <w:i/>
      <w:iCs/>
      <w:color w:val="404040" w:themeColor="text1" w:themeTint="BF"/>
    </w:rPr>
  </w:style>
  <w:style w:type="character" w:styleId="IntenseEmphasis">
    <w:name w:val="Intense Emphasis"/>
    <w:basedOn w:val="DefaultParagraphFont"/>
    <w:uiPriority w:val="21"/>
    <w:qFormat/>
    <w:rsid w:val="00CE299E"/>
    <w:rPr>
      <w:b/>
      <w:bCs/>
      <w:i/>
      <w:iCs/>
      <w:caps/>
    </w:rPr>
  </w:style>
  <w:style w:type="character" w:styleId="SubtleReference">
    <w:name w:val="Subtle Reference"/>
    <w:basedOn w:val="DefaultParagraphFont"/>
    <w:uiPriority w:val="31"/>
    <w:qFormat/>
    <w:rsid w:val="00CE299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E299E"/>
    <w:rPr>
      <w:b/>
      <w:bCs/>
      <w:smallCaps/>
      <w:u w:val="single"/>
    </w:rPr>
  </w:style>
  <w:style w:type="character" w:styleId="BookTitle">
    <w:name w:val="Book Title"/>
    <w:basedOn w:val="DefaultParagraphFont"/>
    <w:uiPriority w:val="33"/>
    <w:qFormat/>
    <w:rsid w:val="00CE299E"/>
    <w:rPr>
      <w:b w:val="0"/>
      <w:bCs w:val="0"/>
      <w:smallCaps/>
      <w:spacing w:val="5"/>
    </w:rPr>
  </w:style>
  <w:style w:type="paragraph" w:styleId="TOCHeading">
    <w:name w:val="TOC Heading"/>
    <w:basedOn w:val="Heading1"/>
    <w:next w:val="Normal"/>
    <w:uiPriority w:val="39"/>
    <w:semiHidden/>
    <w:unhideWhenUsed/>
    <w:qFormat/>
    <w:rsid w:val="00CE299E"/>
    <w:pPr>
      <w:outlineLvl w:val="9"/>
    </w:pPr>
  </w:style>
  <w:style w:type="paragraph" w:styleId="ListParagraph">
    <w:name w:val="List Paragraph"/>
    <w:basedOn w:val="Normal"/>
    <w:uiPriority w:val="34"/>
    <w:qFormat/>
    <w:rsid w:val="001104D3"/>
    <w:pPr>
      <w:ind w:left="720"/>
      <w:contextualSpacing/>
    </w:pPr>
  </w:style>
  <w:style w:type="paragraph" w:customStyle="1" w:styleId="Clause">
    <w:name w:val="Clause"/>
    <w:basedOn w:val="Normal"/>
    <w:link w:val="ClauseChar"/>
    <w:qFormat/>
    <w:rsid w:val="00F75ACB"/>
    <w:pPr>
      <w:widowControl w:val="0"/>
      <w:numPr>
        <w:numId w:val="13"/>
      </w:numPr>
      <w:tabs>
        <w:tab w:val="left" w:pos="550"/>
      </w:tabs>
      <w:spacing w:before="120" w:after="120" w:line="240" w:lineRule="atLeast"/>
      <w:jc w:val="both"/>
    </w:pPr>
    <w:rPr>
      <w:rFonts w:ascii="Times New Roman" w:eastAsia="Times New Roman" w:hAnsi="Times New Roman" w:cs="Times New Roman"/>
      <w:sz w:val="24"/>
      <w:szCs w:val="20"/>
      <w:lang w:val="en-US"/>
    </w:rPr>
  </w:style>
  <w:style w:type="character" w:customStyle="1" w:styleId="ClauseChar">
    <w:name w:val="Clause Char"/>
    <w:link w:val="Clause"/>
    <w:rsid w:val="00F75ACB"/>
    <w:rPr>
      <w:rFonts w:ascii="Times New Roman" w:eastAsia="Times New Roman" w:hAnsi="Times New Roman" w:cs="Times New Roman"/>
      <w:sz w:val="24"/>
      <w:szCs w:val="20"/>
      <w:lang w:val="en-US"/>
    </w:rPr>
  </w:style>
  <w:style w:type="table" w:styleId="TableGrid">
    <w:name w:val="Table Grid"/>
    <w:basedOn w:val="TableNormal"/>
    <w:uiPriority w:val="39"/>
    <w:rsid w:val="00A67E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83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97C"/>
  </w:style>
  <w:style w:type="paragraph" w:styleId="Footer">
    <w:name w:val="footer"/>
    <w:basedOn w:val="Normal"/>
    <w:link w:val="FooterChar"/>
    <w:uiPriority w:val="99"/>
    <w:unhideWhenUsed/>
    <w:rsid w:val="00483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97C"/>
  </w:style>
  <w:style w:type="paragraph" w:styleId="BalloonText">
    <w:name w:val="Balloon Text"/>
    <w:basedOn w:val="Normal"/>
    <w:link w:val="BalloonTextChar"/>
    <w:uiPriority w:val="99"/>
    <w:semiHidden/>
    <w:unhideWhenUsed/>
    <w:rsid w:val="004839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39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425125">
      <w:bodyDiv w:val="1"/>
      <w:marLeft w:val="0"/>
      <w:marRight w:val="0"/>
      <w:marTop w:val="0"/>
      <w:marBottom w:val="0"/>
      <w:divBdr>
        <w:top w:val="none" w:sz="0" w:space="0" w:color="auto"/>
        <w:left w:val="none" w:sz="0" w:space="0" w:color="auto"/>
        <w:bottom w:val="none" w:sz="0" w:space="0" w:color="auto"/>
        <w:right w:val="none" w:sz="0" w:space="0" w:color="auto"/>
      </w:divBdr>
    </w:div>
    <w:div w:id="1002271209">
      <w:bodyDiv w:val="1"/>
      <w:marLeft w:val="0"/>
      <w:marRight w:val="0"/>
      <w:marTop w:val="0"/>
      <w:marBottom w:val="0"/>
      <w:divBdr>
        <w:top w:val="none" w:sz="0" w:space="0" w:color="auto"/>
        <w:left w:val="none" w:sz="0" w:space="0" w:color="auto"/>
        <w:bottom w:val="none" w:sz="0" w:space="0" w:color="auto"/>
        <w:right w:val="none" w:sz="0" w:space="0" w:color="auto"/>
      </w:divBdr>
    </w:div>
    <w:div w:id="213163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2283</Words>
  <Characters>13017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Pham.Nguyen</dc:creator>
  <cp:keywords/>
  <dc:description/>
  <cp:lastModifiedBy>Windows User</cp:lastModifiedBy>
  <cp:revision>5</cp:revision>
  <dcterms:created xsi:type="dcterms:W3CDTF">2017-09-07T08:58:00Z</dcterms:created>
  <dcterms:modified xsi:type="dcterms:W3CDTF">2017-09-07T11:27:00Z</dcterms:modified>
</cp:coreProperties>
</file>